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50402" w14:textId="5F1F4B14" w:rsidR="00C03D9A" w:rsidRPr="00844E49" w:rsidRDefault="00844E49" w:rsidP="004C5321">
      <w:pPr>
        <w:spacing w:after="0"/>
        <w:ind w:left="0" w:hanging="1276"/>
        <w:jc w:val="left"/>
        <w:rPr>
          <w:sz w:val="20"/>
          <w:szCs w:val="22"/>
        </w:rPr>
      </w:pPr>
      <w:bookmarkStart w:id="0" w:name="_Hlk200270659"/>
      <w:r w:rsidRPr="004C5321">
        <w:rPr>
          <w:b/>
          <w:sz w:val="40"/>
        </w:rPr>
        <w:t>PREPAID AND POSTPAID EV CHARGING STATION</w:t>
      </w:r>
    </w:p>
    <w:bookmarkEnd w:id="0"/>
    <w:p w14:paraId="0F57ECDF" w14:textId="77777777" w:rsidR="000E3552" w:rsidRDefault="000E3552" w:rsidP="00844E49">
      <w:pPr>
        <w:spacing w:after="38" w:line="259" w:lineRule="auto"/>
        <w:ind w:left="0" w:right="0" w:firstLine="0"/>
        <w:rPr>
          <w:sz w:val="24"/>
        </w:rPr>
      </w:pPr>
    </w:p>
    <w:p w14:paraId="3B26CDE6" w14:textId="5C9C281F" w:rsidR="004C6AEC" w:rsidRDefault="00B60A8F" w:rsidP="004C5321">
      <w:pPr>
        <w:spacing w:after="38" w:line="259" w:lineRule="auto"/>
        <w:ind w:left="11" w:right="0" w:hanging="578"/>
        <w:jc w:val="center"/>
      </w:pPr>
      <w:r>
        <w:rPr>
          <w:sz w:val="24"/>
        </w:rPr>
        <w:t>Dr.satyabh</w:t>
      </w:r>
      <w:r w:rsidR="002B7850">
        <w:rPr>
          <w:sz w:val="24"/>
        </w:rPr>
        <w:t>rata singha</w:t>
      </w:r>
      <w:r w:rsidR="00011C33">
        <w:rPr>
          <w:sz w:val="24"/>
        </w:rPr>
        <w:t xml:space="preserve"> </w:t>
      </w:r>
      <w:r w:rsidR="00011C33">
        <w:rPr>
          <w:sz w:val="24"/>
          <w:vertAlign w:val="superscript"/>
        </w:rPr>
        <w:t>1</w:t>
      </w:r>
      <w:r w:rsidR="00922411">
        <w:rPr>
          <w:sz w:val="24"/>
        </w:rPr>
        <w:t>B.Nikhil</w:t>
      </w:r>
      <w:r w:rsidR="00011C33">
        <w:rPr>
          <w:sz w:val="24"/>
        </w:rPr>
        <w:t xml:space="preserve"> </w:t>
      </w:r>
      <w:r w:rsidR="00011C33">
        <w:rPr>
          <w:sz w:val="24"/>
          <w:vertAlign w:val="superscript"/>
        </w:rPr>
        <w:t>2</w:t>
      </w:r>
      <w:r w:rsidR="00FB1697">
        <w:rPr>
          <w:sz w:val="24"/>
        </w:rPr>
        <w:t>,</w:t>
      </w:r>
      <w:r w:rsidR="00922411">
        <w:rPr>
          <w:sz w:val="24"/>
        </w:rPr>
        <w:t>M.Shashikanth</w:t>
      </w:r>
      <w:r w:rsidR="00011C33">
        <w:rPr>
          <w:sz w:val="24"/>
          <w:vertAlign w:val="superscript"/>
        </w:rPr>
        <w:t>3</w:t>
      </w:r>
      <w:r w:rsidR="00FB1697">
        <w:rPr>
          <w:sz w:val="24"/>
        </w:rPr>
        <w:t>,</w:t>
      </w:r>
      <w:r w:rsidR="005719A5">
        <w:rPr>
          <w:sz w:val="24"/>
        </w:rPr>
        <w:t>R.Anil kumar reddy</w:t>
      </w:r>
      <w:r w:rsidR="00011C33">
        <w:rPr>
          <w:sz w:val="24"/>
          <w:vertAlign w:val="superscript"/>
        </w:rPr>
        <w:t>4</w:t>
      </w:r>
      <w:r w:rsidR="00FB1697">
        <w:rPr>
          <w:sz w:val="24"/>
        </w:rPr>
        <w:t>,</w:t>
      </w:r>
      <w:r w:rsidR="007F74FD">
        <w:rPr>
          <w:sz w:val="24"/>
        </w:rPr>
        <w:t>B.</w:t>
      </w:r>
      <w:r w:rsidR="005719A5">
        <w:rPr>
          <w:sz w:val="24"/>
        </w:rPr>
        <w:t>p.charan teja gou</w:t>
      </w:r>
      <w:r w:rsidR="004C5321">
        <w:rPr>
          <w:sz w:val="24"/>
        </w:rPr>
        <w:t>d</w:t>
      </w:r>
      <w:r w:rsidR="00011C33">
        <w:rPr>
          <w:sz w:val="24"/>
          <w:vertAlign w:val="superscript"/>
        </w:rPr>
        <w:t>5</w:t>
      </w:r>
      <w:r w:rsidR="00FB1697">
        <w:rPr>
          <w:sz w:val="24"/>
        </w:rPr>
        <w:t xml:space="preserve">, </w:t>
      </w:r>
    </w:p>
    <w:p w14:paraId="5AB5D4CF" w14:textId="41FCF4FE" w:rsidR="004C6AEC" w:rsidRPr="00771403" w:rsidRDefault="00FB1697" w:rsidP="00771403">
      <w:pPr>
        <w:spacing w:after="38" w:line="259" w:lineRule="auto"/>
        <w:ind w:left="11" w:right="1"/>
        <w:jc w:val="center"/>
        <w:rPr>
          <w:sz w:val="24"/>
          <w:vertAlign w:val="superscript"/>
        </w:rPr>
      </w:pPr>
      <w:r>
        <w:rPr>
          <w:sz w:val="24"/>
        </w:rPr>
        <w:t>Professor</w:t>
      </w:r>
      <w:r>
        <w:rPr>
          <w:sz w:val="24"/>
          <w:vertAlign w:val="superscript"/>
        </w:rPr>
        <w:t>1</w:t>
      </w:r>
      <w:r>
        <w:rPr>
          <w:sz w:val="24"/>
        </w:rPr>
        <w:t>, UG Student</w:t>
      </w:r>
      <w:r>
        <w:rPr>
          <w:sz w:val="24"/>
          <w:vertAlign w:val="superscript"/>
        </w:rPr>
        <w:t>2, 3, 4,</w:t>
      </w:r>
      <w:r w:rsidR="001D30DA">
        <w:rPr>
          <w:sz w:val="24"/>
          <w:vertAlign w:val="superscript"/>
        </w:rPr>
        <w:t>5</w:t>
      </w:r>
      <w:r>
        <w:rPr>
          <w:sz w:val="24"/>
        </w:rPr>
        <w:t xml:space="preserve">, Department of Electronics &amp; Communication Engineering, </w:t>
      </w:r>
      <w:r w:rsidR="00510C80">
        <w:rPr>
          <w:sz w:val="24"/>
        </w:rPr>
        <w:t xml:space="preserve"> Bharat Institute Of Engineering &amp;</w:t>
      </w:r>
      <w:r>
        <w:rPr>
          <w:sz w:val="24"/>
        </w:rPr>
        <w:t xml:space="preserve">Technology, </w:t>
      </w:r>
      <w:r w:rsidR="00510C80">
        <w:rPr>
          <w:sz w:val="24"/>
        </w:rPr>
        <w:t>Mangalpally</w:t>
      </w:r>
      <w:r>
        <w:rPr>
          <w:sz w:val="24"/>
        </w:rPr>
        <w:t xml:space="preserve">, </w:t>
      </w:r>
      <w:r w:rsidR="002F21B8">
        <w:rPr>
          <w:sz w:val="24"/>
        </w:rPr>
        <w:t>Telangana</w:t>
      </w:r>
      <w:r>
        <w:rPr>
          <w:sz w:val="24"/>
        </w:rPr>
        <w:t>,5</w:t>
      </w:r>
      <w:r w:rsidR="00771403">
        <w:rPr>
          <w:sz w:val="24"/>
        </w:rPr>
        <w:t>01510</w:t>
      </w:r>
      <w:r>
        <w:rPr>
          <w:sz w:val="24"/>
        </w:rPr>
        <w:t>.</w:t>
      </w:r>
      <w:r>
        <w:rPr>
          <w:sz w:val="24"/>
          <w:vertAlign w:val="superscript"/>
        </w:rPr>
        <w:t xml:space="preserve"> </w:t>
      </w:r>
      <w:r w:rsidR="009478D3">
        <w:rPr>
          <w:color w:val="0000FF"/>
          <w:sz w:val="24"/>
          <w:u w:val="single" w:color="0000FF"/>
        </w:rPr>
        <w:t>nikhilbachu739@gmail.com</w:t>
      </w:r>
      <w:r w:rsidR="009478D3">
        <w:rPr>
          <w:color w:val="0000FF"/>
          <w:sz w:val="24"/>
          <w:vertAlign w:val="superscript"/>
        </w:rPr>
        <w:t>2</w:t>
      </w:r>
      <w:r>
        <w:rPr>
          <w:sz w:val="24"/>
        </w:rPr>
        <w:t>,</w:t>
      </w:r>
      <w:r w:rsidR="009478D3">
        <w:rPr>
          <w:color w:val="0000FF"/>
          <w:sz w:val="24"/>
          <w:u w:val="single" w:color="0000FF"/>
        </w:rPr>
        <w:t>shashikanthrathod80@gmail.com</w:t>
      </w:r>
      <w:r>
        <w:rPr>
          <w:color w:val="0000FF"/>
          <w:sz w:val="24"/>
          <w:u w:val="single" w:color="0000FF"/>
        </w:rPr>
        <w:t>951</w:t>
      </w:r>
      <w:r w:rsidR="009478D3">
        <w:rPr>
          <w:color w:val="0000FF"/>
          <w:sz w:val="24"/>
          <w:vertAlign w:val="superscript"/>
        </w:rPr>
        <w:t>3</w:t>
      </w:r>
      <w:r>
        <w:rPr>
          <w:sz w:val="24"/>
        </w:rPr>
        <w:t xml:space="preserve">, </w:t>
      </w:r>
    </w:p>
    <w:p w14:paraId="0CB1E464" w14:textId="4F79F2F5" w:rsidR="004C6AEC" w:rsidRDefault="00FB1697" w:rsidP="009478D3">
      <w:pPr>
        <w:spacing w:after="0" w:line="259" w:lineRule="auto"/>
        <w:ind w:left="1" w:right="0" w:firstLine="0"/>
        <w:jc w:val="center"/>
        <w:rPr>
          <w:sz w:val="24"/>
          <w:vertAlign w:val="superscript"/>
        </w:rPr>
      </w:pPr>
      <w:r>
        <w:rPr>
          <w:color w:val="0000FF"/>
          <w:sz w:val="24"/>
          <w:u w:val="single" w:color="0000FF"/>
        </w:rPr>
        <w:t xml:space="preserve"> Rotteanilkumarreddy6@gmail.com</w:t>
      </w:r>
      <w:r w:rsidR="008A334A">
        <w:rPr>
          <w:color w:val="0000FF"/>
          <w:sz w:val="24"/>
          <w:vertAlign w:val="superscript"/>
        </w:rPr>
        <w:t xml:space="preserve">4 </w:t>
      </w:r>
      <w:r>
        <w:rPr>
          <w:color w:val="0000FF"/>
          <w:sz w:val="24"/>
          <w:u w:val="single" w:color="0000FF"/>
        </w:rPr>
        <w:t>,</w:t>
      </w:r>
      <w:r w:rsidR="009478D3" w:rsidRPr="008A334A">
        <w:rPr>
          <w:color w:val="0000FF"/>
          <w:sz w:val="24"/>
          <w:u w:val="single"/>
        </w:rPr>
        <w:t>pandalacharan01@gmail.com</w:t>
      </w:r>
      <w:r w:rsidR="008A334A" w:rsidRPr="008A334A">
        <w:rPr>
          <w:sz w:val="24"/>
          <w:u w:val="single"/>
          <w:vertAlign w:val="superscript"/>
        </w:rPr>
        <w:t>5</w:t>
      </w:r>
      <w:r>
        <w:rPr>
          <w:sz w:val="24"/>
          <w:vertAlign w:val="superscript"/>
        </w:rPr>
        <w:t xml:space="preserve"> </w:t>
      </w:r>
    </w:p>
    <w:p w14:paraId="1F9385FB" w14:textId="77777777" w:rsidR="000E3552" w:rsidRDefault="000E3552" w:rsidP="009478D3">
      <w:pPr>
        <w:spacing w:after="0" w:line="259" w:lineRule="auto"/>
        <w:ind w:left="1" w:right="0" w:firstLine="0"/>
        <w:jc w:val="center"/>
        <w:rPr>
          <w:sz w:val="24"/>
          <w:vertAlign w:val="superscript"/>
        </w:rPr>
      </w:pPr>
    </w:p>
    <w:p w14:paraId="7987A3C1" w14:textId="77777777" w:rsidR="000E3552" w:rsidRDefault="000E3552" w:rsidP="009478D3">
      <w:pPr>
        <w:spacing w:after="0" w:line="259" w:lineRule="auto"/>
        <w:ind w:left="1" w:right="0" w:firstLine="0"/>
        <w:jc w:val="center"/>
        <w:sectPr w:rsidR="000E3552">
          <w:headerReference w:type="even" r:id="rId7"/>
          <w:headerReference w:type="default" r:id="rId8"/>
          <w:footerReference w:type="even" r:id="rId9"/>
          <w:footerReference w:type="default" r:id="rId10"/>
          <w:headerReference w:type="first" r:id="rId11"/>
          <w:footerReference w:type="first" r:id="rId12"/>
          <w:pgSz w:w="11906" w:h="16838"/>
          <w:pgMar w:top="1304" w:right="1476" w:bottom="639" w:left="1904" w:header="83" w:footer="720" w:gutter="0"/>
          <w:cols w:space="720"/>
        </w:sectPr>
      </w:pPr>
    </w:p>
    <w:p w14:paraId="63A21E72" w14:textId="77777777" w:rsidR="004C6AEC" w:rsidRDefault="00FB1697" w:rsidP="009478D3">
      <w:pPr>
        <w:spacing w:after="213" w:line="259" w:lineRule="auto"/>
        <w:ind w:left="0" w:right="0" w:firstLine="0"/>
        <w:jc w:val="left"/>
      </w:pPr>
      <w:r>
        <w:t xml:space="preserve">                                        </w:t>
      </w:r>
      <w:r>
        <w:rPr>
          <w:b/>
        </w:rPr>
        <w:t xml:space="preserve"> </w:t>
      </w:r>
    </w:p>
    <w:p w14:paraId="5D76D4A7" w14:textId="77777777" w:rsidR="004C6AEC" w:rsidRDefault="00FB1697">
      <w:pPr>
        <w:pStyle w:val="Heading1"/>
        <w:ind w:left="-5"/>
      </w:pPr>
      <w:r>
        <w:t xml:space="preserve">ABSTRACT  </w:t>
      </w:r>
    </w:p>
    <w:p w14:paraId="32C8F152" w14:textId="77777777" w:rsidR="009478D3" w:rsidRPr="009478D3" w:rsidRDefault="009478D3" w:rsidP="009478D3">
      <w:pPr>
        <w:spacing w:line="360" w:lineRule="auto"/>
        <w:rPr>
          <w:i/>
          <w:iCs/>
          <w:sz w:val="24"/>
          <w:lang w:val="en-US"/>
        </w:rPr>
      </w:pPr>
      <w:r w:rsidRPr="009478D3">
        <w:rPr>
          <w:i/>
          <w:iCs/>
          <w:sz w:val="24"/>
        </w:rPr>
        <w:t>Electric vehicles (EVs) are becoming more common, and there is a growing need for an easy and flexible charging system. This project presents a dual-mode EV charging setup that works with both prepaid and postpaid payment options. Users can start charging by scanning an RFID card. In prepaid mode, the system deducts money from the user's balance based on the amount of electricity used. In postpaid mode, users are charged after the charging session. This makes the system suitable for different types of users and helps manage billing more effectively. To ensure accurate tracking of electricity use, the system uses voltage and current sensors. A microcontroller like Arduino or ESP32 controls the process by reading sensor data, managing the relay that starts or stops charging, and checking user balance or billing status. The system also displays important information like energy usage, balance, and charging time on an LCD screen or web interface. Overall, this project provides a reliable and user-friendly solution for EV charging stations, making them more efficient and convenient</w:t>
      </w:r>
    </w:p>
    <w:p w14:paraId="61DEAAC8" w14:textId="77777777" w:rsidR="004C6AEC" w:rsidRDefault="009478D3">
      <w:pPr>
        <w:spacing w:after="96"/>
        <w:ind w:left="154" w:right="45"/>
      </w:pPr>
      <w:r>
        <w:t xml:space="preserve"> </w:t>
      </w:r>
    </w:p>
    <w:p w14:paraId="364AAC40" w14:textId="77777777" w:rsidR="004C6AEC" w:rsidRDefault="00FB1697">
      <w:pPr>
        <w:spacing w:after="14" w:line="259" w:lineRule="auto"/>
        <w:ind w:left="144" w:right="0" w:firstLine="0"/>
        <w:jc w:val="left"/>
      </w:pPr>
      <w:r>
        <w:t xml:space="preserve"> </w:t>
      </w:r>
    </w:p>
    <w:p w14:paraId="69BED4CF" w14:textId="77777777" w:rsidR="004C6AEC" w:rsidRDefault="00FB1697">
      <w:pPr>
        <w:pStyle w:val="Heading1"/>
        <w:ind w:left="-5"/>
      </w:pPr>
      <w:r>
        <w:t xml:space="preserve">I. INTRODUCTION </w:t>
      </w:r>
    </w:p>
    <w:p w14:paraId="58F706ED" w14:textId="77777777" w:rsidR="004C6AEC" w:rsidRPr="000E3552" w:rsidRDefault="009478D3" w:rsidP="000E3552">
      <w:pPr>
        <w:spacing w:line="360" w:lineRule="auto"/>
        <w:ind w:left="-5" w:right="45"/>
        <w:rPr>
          <w:sz w:val="24"/>
          <w:szCs w:val="28"/>
        </w:rPr>
      </w:pPr>
      <w:r>
        <w:t xml:space="preserve"> </w:t>
      </w:r>
      <w:r w:rsidRPr="000E3552">
        <w:rPr>
          <w:sz w:val="24"/>
          <w:szCs w:val="28"/>
        </w:rPr>
        <w:t>The shift from fossil fuel-powered vehicles to electric vehicles (EVs) is reshaping modern transportation, creating a growing need for secure and efficient charging infrastructure. Traditional systems often lack personalized user authentication and accurate energy tracking, leading to inefficiencies and billing errors. This project introduces a smart EV charging system that addresses these issues by incorporating RFID-based user identification, supporting both prepaid and postpaid billing models. The prepaid model automatically halts charging when the user's balance runs out, while the postpaid model tracks usage for later billing. Equipped with current and voltage sensors, the system enables real-time monitoring of power consumption. A relay automates the charging process, switching it ON or OFF based on user status to ensure safety and efficiency. This intelligent setup offers transparent billing, improved energy management, and user convenience, supporting the broader goal of promoting sustainable transportation.</w:t>
      </w:r>
    </w:p>
    <w:p w14:paraId="17D1AA5C" w14:textId="77777777" w:rsidR="004C6AEC" w:rsidRDefault="00FB1697">
      <w:pPr>
        <w:pStyle w:val="Heading1"/>
        <w:spacing w:after="293"/>
        <w:ind w:left="-5"/>
      </w:pPr>
      <w:r>
        <w:t>II. PROBLEM STATEMENT</w:t>
      </w:r>
      <w:r>
        <w:rPr>
          <w:b w:val="0"/>
        </w:rPr>
        <w:t xml:space="preserve"> </w:t>
      </w:r>
    </w:p>
    <w:p w14:paraId="6181535A" w14:textId="77777777" w:rsidR="009478D3" w:rsidRPr="00BA49CF" w:rsidRDefault="009478D3" w:rsidP="009478D3">
      <w:pPr>
        <w:pStyle w:val="BodyText"/>
        <w:spacing w:before="156" w:line="360" w:lineRule="auto"/>
        <w:jc w:val="both"/>
      </w:pPr>
      <w:r>
        <w:t xml:space="preserve"> </w:t>
      </w:r>
      <w:r w:rsidRPr="00BA49CF">
        <w:t xml:space="preserve">Electric vehicle (EV) users often encounter issues such as rigid billing models, limited usage </w:t>
      </w:r>
      <w:r w:rsidRPr="00BA49CF">
        <w:lastRenderedPageBreak/>
        <w:t>transparency, and inadequate security in current charging systems. Many existing solutions either support only postpaid billing or fail to monitor real-time power consumption, leading to inefficiencies, energy wastage, and reduced user control. These shortcomings highlight the need for a more advanced and adaptable charging infrastructure. A smart EV charging system is essential—one that supports both prepaid and postpaid billing options while ensuring accurate energy monitoring. By integrating user authentication and automated power control, such a system can enhance security, improve efficiency, and offer a more user-centric experience. Real-time tracking of power consumption not only ensures transparent billing but also enables users to better manage their energy usage. This approach promotes accountability and paves the way for a more reliable and secure EV charging network, ultimately supporting the broader adoption of electric vehicles.</w:t>
      </w:r>
    </w:p>
    <w:p w14:paraId="39678BEC" w14:textId="77777777" w:rsidR="004C6AEC" w:rsidRDefault="004C6AEC">
      <w:pPr>
        <w:spacing w:after="283"/>
        <w:ind w:left="-5" w:right="45"/>
      </w:pPr>
    </w:p>
    <w:p w14:paraId="546FA99C" w14:textId="77777777" w:rsidR="004C6AEC" w:rsidRDefault="00FB1697">
      <w:pPr>
        <w:pStyle w:val="Heading1"/>
        <w:spacing w:after="295"/>
        <w:ind w:left="-5"/>
      </w:pPr>
      <w:r>
        <w:t xml:space="preserve">III. METHODOLOGY </w:t>
      </w:r>
    </w:p>
    <w:p w14:paraId="5ACAAD72" w14:textId="77777777" w:rsidR="004C6AEC" w:rsidRPr="000E3552" w:rsidRDefault="009478D3" w:rsidP="000E3552">
      <w:pPr>
        <w:spacing w:line="360" w:lineRule="auto"/>
        <w:rPr>
          <w:bCs/>
          <w:sz w:val="24"/>
          <w:lang w:val="en-US"/>
        </w:rPr>
      </w:pPr>
      <w:r>
        <w:t xml:space="preserve"> </w:t>
      </w:r>
      <w:r w:rsidRPr="009F77CD">
        <w:rPr>
          <w:bCs/>
          <w:sz w:val="24"/>
          <w:lang w:val="en-US"/>
        </w:rPr>
        <w:t xml:space="preserve">The proposed system introduces a smart EV charging station designed to enhance flexibility, efficiency, and security in electric vehicle charging. It incorporates RFID-based authentication to accurately identify users before initiating the charging process. A dual billing mechanism is implemented, offering both prepaid and postpaid options. In the prepaid mode, the system deducts the charging cost directly from the user's existing balance, while in the postpaid mode, it tracks energy usage for billing at a later time. Voltage and </w:t>
      </w:r>
      <w:r w:rsidRPr="009F77CD">
        <w:rPr>
          <w:bCs/>
          <w:sz w:val="24"/>
          <w:lang w:val="en-US"/>
        </w:rPr>
        <w:t>current sensors are integrated to continuously monitor power consumption during charging. A microcontroller, such as an Arduino or ESP32, serves as the core processor, responsible for reading sensor data, computing energy usage, and managing overall system functions. The relay module, controlled by the microcontroller, enables or disables the power supply to the vehicle based on the user’s balance or tracked usage. This smart system provides a reliable and user-friendly solution adaptable to various EV charging scenarios.</w:t>
      </w:r>
    </w:p>
    <w:p w14:paraId="2C6CDE35" w14:textId="77777777" w:rsidR="004C6AEC" w:rsidRDefault="00FB1697">
      <w:pPr>
        <w:spacing w:after="14" w:line="259" w:lineRule="auto"/>
        <w:ind w:left="0" w:right="0" w:firstLine="0"/>
        <w:jc w:val="left"/>
      </w:pPr>
      <w:r>
        <w:t xml:space="preserve"> </w:t>
      </w:r>
    </w:p>
    <w:p w14:paraId="67957164" w14:textId="77777777" w:rsidR="004C6AEC" w:rsidRDefault="00FB1697">
      <w:pPr>
        <w:pStyle w:val="Heading1"/>
        <w:spacing w:after="295"/>
        <w:ind w:left="-5"/>
      </w:pPr>
      <w:r>
        <w:t xml:space="preserve">IV. BLOCK DIAGRAM </w:t>
      </w:r>
    </w:p>
    <w:p w14:paraId="6B2BF6DF" w14:textId="77777777" w:rsidR="004C6AEC" w:rsidRDefault="00FB1697">
      <w:pPr>
        <w:spacing w:after="0" w:line="259" w:lineRule="auto"/>
        <w:ind w:left="0" w:right="0" w:firstLine="0"/>
        <w:jc w:val="left"/>
      </w:pPr>
      <w:r>
        <w:rPr>
          <w:b/>
        </w:rPr>
        <w:t xml:space="preserve"> </w:t>
      </w:r>
    </w:p>
    <w:p w14:paraId="10AAB849" w14:textId="77777777" w:rsidR="004C6AEC" w:rsidRDefault="009478D3">
      <w:pPr>
        <w:spacing w:after="207" w:line="259" w:lineRule="auto"/>
        <w:ind w:left="-138" w:right="0" w:firstLine="0"/>
        <w:jc w:val="left"/>
      </w:pPr>
      <w:r>
        <w:rPr>
          <w:b/>
        </w:rPr>
        <w:t xml:space="preserve"> </w:t>
      </w:r>
      <w:r>
        <w:rPr>
          <w:b/>
          <w:noProof/>
          <w:sz w:val="28"/>
          <w:szCs w:val="28"/>
        </w:rPr>
        <w:drawing>
          <wp:inline distT="0" distB="0" distL="0" distR="0" wp14:anchorId="0EB04D79" wp14:editId="1C98C272">
            <wp:extent cx="3166110" cy="2096241"/>
            <wp:effectExtent l="0" t="0" r="0" b="0"/>
            <wp:docPr id="529878381" name="Picture 28"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78381" name="Picture 28" descr="A diagram of a block dia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166110" cy="2096241"/>
                    </a:xfrm>
                    <a:prstGeom prst="rect">
                      <a:avLst/>
                    </a:prstGeom>
                  </pic:spPr>
                </pic:pic>
              </a:graphicData>
            </a:graphic>
          </wp:inline>
        </w:drawing>
      </w:r>
    </w:p>
    <w:p w14:paraId="006C71F6" w14:textId="77777777" w:rsidR="004C6AEC" w:rsidRDefault="00FB1697">
      <w:pPr>
        <w:ind w:left="-5" w:right="45"/>
      </w:pPr>
      <w:r>
        <w:rPr>
          <w:color w:val="0070C0"/>
        </w:rPr>
        <w:t xml:space="preserve">             </w:t>
      </w:r>
      <w:r>
        <w:t xml:space="preserve">Fig: Block Diagram </w:t>
      </w:r>
    </w:p>
    <w:p w14:paraId="5B5C88A3" w14:textId="77777777" w:rsidR="004C6AEC" w:rsidRDefault="00FB1697">
      <w:pPr>
        <w:spacing w:after="216" w:line="259" w:lineRule="auto"/>
        <w:ind w:left="-5" w:right="0"/>
        <w:jc w:val="left"/>
      </w:pPr>
      <w:r>
        <w:rPr>
          <w:b/>
        </w:rPr>
        <w:t>V. COMPONENTS USED</w:t>
      </w:r>
      <w:r>
        <w:t xml:space="preserve"> </w:t>
      </w:r>
    </w:p>
    <w:p w14:paraId="07F2BDBF" w14:textId="77777777" w:rsidR="004C6AEC" w:rsidRPr="009478D3" w:rsidRDefault="00FB1697" w:rsidP="009478D3">
      <w:pPr>
        <w:pStyle w:val="Heading1"/>
        <w:tabs>
          <w:tab w:val="center" w:pos="803"/>
          <w:tab w:val="center" w:pos="2238"/>
        </w:tabs>
        <w:spacing w:line="360" w:lineRule="auto"/>
        <w:ind w:left="0" w:firstLine="0"/>
        <w:jc w:val="both"/>
        <w:rPr>
          <w:sz w:val="24"/>
        </w:rPr>
      </w:pPr>
      <w:r w:rsidRPr="009478D3">
        <w:rPr>
          <w:sz w:val="24"/>
        </w:rPr>
        <w:t>1.</w:t>
      </w:r>
      <w:r w:rsidRPr="009478D3">
        <w:rPr>
          <w:rFonts w:ascii="Arial" w:eastAsia="Arial" w:hAnsi="Arial" w:cs="Arial"/>
          <w:sz w:val="24"/>
        </w:rPr>
        <w:t xml:space="preserve"> </w:t>
      </w:r>
      <w:r w:rsidRPr="009478D3">
        <w:rPr>
          <w:rFonts w:ascii="Arial" w:eastAsia="Arial" w:hAnsi="Arial" w:cs="Arial"/>
          <w:sz w:val="24"/>
        </w:rPr>
        <w:tab/>
      </w:r>
      <w:r w:rsidRPr="009478D3">
        <w:rPr>
          <w:sz w:val="24"/>
        </w:rPr>
        <w:t xml:space="preserve">ARDUINO UNO </w:t>
      </w:r>
    </w:p>
    <w:p w14:paraId="0665EFE1" w14:textId="77777777" w:rsidR="004C6AEC" w:rsidRPr="009478D3" w:rsidRDefault="00FB1697" w:rsidP="009478D3">
      <w:pPr>
        <w:spacing w:after="1" w:line="360" w:lineRule="auto"/>
        <w:ind w:left="-5" w:right="0"/>
        <w:rPr>
          <w:sz w:val="24"/>
        </w:rPr>
      </w:pPr>
      <w:r w:rsidRPr="009478D3">
        <w:rPr>
          <w:sz w:val="24"/>
        </w:rPr>
        <w:t>The Arduino UNO is a widely used open-source microcontroller</w:t>
      </w:r>
      <w:r w:rsidR="009478D3">
        <w:rPr>
          <w:sz w:val="24"/>
        </w:rPr>
        <w:t xml:space="preserve"> </w:t>
      </w:r>
      <w:r w:rsidRPr="009478D3">
        <w:rPr>
          <w:sz w:val="24"/>
        </w:rPr>
        <w:t xml:space="preserve">board </w:t>
      </w:r>
      <w:r w:rsidRPr="009478D3">
        <w:rPr>
          <w:sz w:val="24"/>
        </w:rPr>
        <w:tab/>
        <w:t xml:space="preserve">based </w:t>
      </w:r>
      <w:r w:rsidRPr="009478D3">
        <w:rPr>
          <w:sz w:val="24"/>
        </w:rPr>
        <w:tab/>
        <w:t xml:space="preserve">on the </w:t>
      </w:r>
      <w:r w:rsidRPr="009478D3">
        <w:rPr>
          <w:sz w:val="24"/>
        </w:rPr>
        <w:tab/>
        <w:t xml:space="preserve">Microchip ATmega328P </w:t>
      </w:r>
      <w:r w:rsidRPr="009478D3">
        <w:rPr>
          <w:sz w:val="24"/>
        </w:rPr>
        <w:tab/>
        <w:t xml:space="preserve">microcontroller and </w:t>
      </w:r>
      <w:r w:rsidRPr="009478D3">
        <w:rPr>
          <w:sz w:val="24"/>
        </w:rPr>
        <w:tab/>
        <w:t xml:space="preserve">developed </w:t>
      </w:r>
      <w:r w:rsidRPr="009478D3">
        <w:rPr>
          <w:sz w:val="24"/>
        </w:rPr>
        <w:tab/>
        <w:t xml:space="preserve">by Arduino. The board is equipped with sets of digital and analog input/output (I/O) pins that may be interfaced to various expansion boards (shields) </w:t>
      </w:r>
      <w:r w:rsidRPr="009478D3">
        <w:rPr>
          <w:sz w:val="24"/>
        </w:rPr>
        <w:lastRenderedPageBreak/>
        <w:t xml:space="preserve">and other circuits The board features 14 Digital pins and 6 Analog pins. It is programmable with the Arduino IDE (Integrated Development Environment) via a type B USB cable.  It can be powered by a USB cable or by an external 9 volt battery, though it accepts voltages between 7 and 20 volts. It is also similar to the Arduino Nano and Leonardo.  </w:t>
      </w:r>
    </w:p>
    <w:p w14:paraId="0FB033A7" w14:textId="77777777" w:rsidR="004C6AEC" w:rsidRDefault="00FB1697">
      <w:pPr>
        <w:spacing w:after="0" w:line="259" w:lineRule="auto"/>
        <w:ind w:left="0" w:right="0" w:firstLine="0"/>
        <w:jc w:val="left"/>
      </w:pPr>
      <w:r>
        <w:t xml:space="preserve"> </w:t>
      </w:r>
    </w:p>
    <w:p w14:paraId="75BA47E2" w14:textId="77777777" w:rsidR="004C6AEC" w:rsidRDefault="00FB1697">
      <w:pPr>
        <w:spacing w:after="0" w:line="259" w:lineRule="auto"/>
        <w:ind w:left="421" w:right="0" w:firstLine="0"/>
        <w:jc w:val="left"/>
      </w:pPr>
      <w:r>
        <w:rPr>
          <w:noProof/>
        </w:rPr>
        <w:drawing>
          <wp:inline distT="0" distB="0" distL="0" distR="0" wp14:anchorId="2B685EB1" wp14:editId="5E056685">
            <wp:extent cx="2096135" cy="1283970"/>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14"/>
                    <a:stretch>
                      <a:fillRect/>
                    </a:stretch>
                  </pic:blipFill>
                  <pic:spPr>
                    <a:xfrm>
                      <a:off x="0" y="0"/>
                      <a:ext cx="2096135" cy="1283970"/>
                    </a:xfrm>
                    <a:prstGeom prst="rect">
                      <a:avLst/>
                    </a:prstGeom>
                  </pic:spPr>
                </pic:pic>
              </a:graphicData>
            </a:graphic>
          </wp:inline>
        </w:drawing>
      </w:r>
    </w:p>
    <w:p w14:paraId="0664AE7A" w14:textId="77777777" w:rsidR="004C6AEC" w:rsidRDefault="00FB1697">
      <w:pPr>
        <w:spacing w:after="216" w:line="259" w:lineRule="auto"/>
        <w:ind w:left="0" w:right="1236" w:firstLine="0"/>
        <w:jc w:val="left"/>
      </w:pPr>
      <w:r>
        <w:t xml:space="preserve"> </w:t>
      </w:r>
    </w:p>
    <w:p w14:paraId="5F863E15" w14:textId="77777777" w:rsidR="004C6AEC" w:rsidRDefault="000E3552">
      <w:pPr>
        <w:ind w:left="-5" w:right="45"/>
      </w:pPr>
      <w:r>
        <w:t xml:space="preserve">                    </w:t>
      </w:r>
      <w:r w:rsidR="00FB1697">
        <w:t xml:space="preserve">Fig: ARDUINO UNO </w:t>
      </w:r>
    </w:p>
    <w:p w14:paraId="3C089B93" w14:textId="77777777" w:rsidR="004C6AEC" w:rsidRDefault="00FB1697">
      <w:pPr>
        <w:pStyle w:val="Heading1"/>
        <w:ind w:left="-5"/>
      </w:pPr>
      <w:r>
        <w:t xml:space="preserve">2.RFID  </w:t>
      </w:r>
      <w:r w:rsidR="009478D3">
        <w:t>TAG</w:t>
      </w:r>
    </w:p>
    <w:p w14:paraId="3145181E" w14:textId="77777777" w:rsidR="004C6AEC" w:rsidRDefault="00FB1697" w:rsidP="009478D3">
      <w:pPr>
        <w:spacing w:after="6" w:line="360" w:lineRule="auto"/>
        <w:ind w:left="-5" w:right="45"/>
      </w:pPr>
      <w:r>
        <w:t xml:space="preserve">  </w:t>
      </w:r>
      <w:r w:rsidRPr="009478D3">
        <w:rPr>
          <w:sz w:val="24"/>
          <w:szCs w:val="28"/>
        </w:rPr>
        <w:t xml:space="preserve">  The RFID billing solution assists in auto</w:t>
      </w:r>
      <w:r w:rsidR="009478D3" w:rsidRPr="009478D3">
        <w:rPr>
          <w:sz w:val="24"/>
          <w:szCs w:val="28"/>
        </w:rPr>
        <w:t xml:space="preserve"> </w:t>
      </w:r>
      <w:r w:rsidRPr="009478D3">
        <w:rPr>
          <w:sz w:val="24"/>
          <w:szCs w:val="28"/>
        </w:rPr>
        <w:t xml:space="preserve">identification of products and automatic processing of transactions. It involves the use of an RFID reader on a Raspberry Pi to automatically scan for RFID tags with a unique code placed on products within the cart. This eliminates the process of barcodes being read manually, decreasing errors and making it more efficient. The use of RFID increases efficiency in shopping and assists business owners in stocking their shelves effectively, </w:t>
      </w:r>
    </w:p>
    <w:p w14:paraId="42BAF5D7" w14:textId="77777777" w:rsidR="004C6AEC" w:rsidRDefault="009478D3">
      <w:pPr>
        <w:spacing w:after="0" w:line="259" w:lineRule="auto"/>
        <w:ind w:left="0" w:right="0" w:firstLine="0"/>
        <w:jc w:val="left"/>
      </w:pPr>
      <w:r>
        <w:rPr>
          <w:noProof/>
          <w:bdr w:val="none" w:sz="0" w:space="0" w:color="auto" w:frame="1"/>
          <w:lang w:val="en-US"/>
        </w:rPr>
        <w:drawing>
          <wp:inline distT="0" distB="0" distL="0" distR="0" wp14:anchorId="7C9EB408" wp14:editId="6F6D8BB8">
            <wp:extent cx="2711723" cy="1371951"/>
            <wp:effectExtent l="19050" t="0" r="0" b="0"/>
            <wp:docPr id="75" name="Picture 1" descr="RFID final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ID final .jpg"/>
                    <pic:cNvPicPr/>
                  </pic:nvPicPr>
                  <pic:blipFill>
                    <a:blip r:embed="rId15" cstate="print"/>
                    <a:stretch>
                      <a:fillRect/>
                    </a:stretch>
                  </pic:blipFill>
                  <pic:spPr>
                    <a:xfrm>
                      <a:off x="0" y="0"/>
                      <a:ext cx="2711723" cy="1371951"/>
                    </a:xfrm>
                    <a:prstGeom prst="rect">
                      <a:avLst/>
                    </a:prstGeom>
                  </pic:spPr>
                </pic:pic>
              </a:graphicData>
            </a:graphic>
          </wp:inline>
        </w:drawing>
      </w:r>
    </w:p>
    <w:p w14:paraId="197602C3" w14:textId="77777777" w:rsidR="009478D3" w:rsidRDefault="009478D3">
      <w:pPr>
        <w:spacing w:after="0" w:line="259" w:lineRule="auto"/>
        <w:ind w:left="0" w:right="0" w:firstLine="0"/>
        <w:jc w:val="left"/>
      </w:pPr>
    </w:p>
    <w:p w14:paraId="5F54BB85" w14:textId="77777777" w:rsidR="004C6AEC" w:rsidRDefault="00FB1697">
      <w:pPr>
        <w:ind w:left="-5" w:right="45"/>
      </w:pPr>
      <w:r>
        <w:t xml:space="preserve">Fig: Radio Frequency Identification (RFID) </w:t>
      </w:r>
    </w:p>
    <w:p w14:paraId="50AABE7F" w14:textId="77777777" w:rsidR="004C6AEC" w:rsidRDefault="00FB1697" w:rsidP="009478D3">
      <w:pPr>
        <w:ind w:left="0" w:right="45" w:firstLine="0"/>
      </w:pPr>
      <w:r>
        <w:t xml:space="preserve">        </w:t>
      </w:r>
      <w:r w:rsidR="009478D3">
        <w:t xml:space="preserve"> </w:t>
      </w:r>
      <w:r>
        <w:t xml:space="preserve">   </w:t>
      </w:r>
    </w:p>
    <w:p w14:paraId="415AFE88" w14:textId="77777777" w:rsidR="004C6AEC" w:rsidRDefault="00FB1697">
      <w:pPr>
        <w:pStyle w:val="Heading1"/>
        <w:ind w:left="-5"/>
      </w:pPr>
      <w:r>
        <w:rPr>
          <w:b w:val="0"/>
        </w:rPr>
        <w:t xml:space="preserve"> </w:t>
      </w:r>
      <w:r w:rsidR="009478D3">
        <w:t>3</w:t>
      </w:r>
      <w:r>
        <w:t xml:space="preserve">. RELAY MODULE </w:t>
      </w:r>
    </w:p>
    <w:p w14:paraId="5AE36C90" w14:textId="77777777" w:rsidR="004C6AEC" w:rsidRDefault="00FB1697" w:rsidP="009478D3">
      <w:pPr>
        <w:spacing w:after="1" w:line="360" w:lineRule="auto"/>
        <w:ind w:left="-5" w:right="0"/>
      </w:pPr>
      <w:r>
        <w:t xml:space="preserve">      </w:t>
      </w:r>
      <w:r>
        <w:tab/>
      </w:r>
      <w:r w:rsidRPr="009478D3">
        <w:rPr>
          <w:sz w:val="24"/>
          <w:szCs w:val="28"/>
        </w:rPr>
        <w:t xml:space="preserve"> The relay module is a crucial component in the proposed RFID-Based Electric Vehicle Charging Station, enabling the automated control of the charging process. It acts as an electrical switch that allows or interrupts the flow of current between the power source and the EV battery, ensuring efficient and safe charging. </w:t>
      </w:r>
    </w:p>
    <w:p w14:paraId="61C8C340" w14:textId="77777777" w:rsidR="004C6AEC" w:rsidRDefault="00FB1697">
      <w:pPr>
        <w:spacing w:after="124" w:line="259" w:lineRule="auto"/>
        <w:ind w:left="0" w:right="0" w:firstLine="0"/>
        <w:jc w:val="left"/>
      </w:pPr>
      <w:r>
        <w:rPr>
          <w:rFonts w:ascii="Calibri" w:eastAsia="Calibri" w:hAnsi="Calibri" w:cs="Calibri"/>
          <w:noProof/>
        </w:rPr>
        <mc:AlternateContent>
          <mc:Choice Requires="wpg">
            <w:drawing>
              <wp:inline distT="0" distB="0" distL="0" distR="0" wp14:anchorId="5895F293" wp14:editId="0B87DE6D">
                <wp:extent cx="1828800" cy="1318260"/>
                <wp:effectExtent l="0" t="0" r="0" b="0"/>
                <wp:docPr id="7577" name="Group 7577"/>
                <wp:cNvGraphicFramePr/>
                <a:graphic xmlns:a="http://schemas.openxmlformats.org/drawingml/2006/main">
                  <a:graphicData uri="http://schemas.microsoft.com/office/word/2010/wordprocessingGroup">
                    <wpg:wgp>
                      <wpg:cNvGrpSpPr/>
                      <wpg:grpSpPr>
                        <a:xfrm>
                          <a:off x="0" y="0"/>
                          <a:ext cx="1828800" cy="1318260"/>
                          <a:chOff x="0" y="0"/>
                          <a:chExt cx="2086610" cy="1792943"/>
                        </a:xfrm>
                      </wpg:grpSpPr>
                      <wps:wsp>
                        <wps:cNvPr id="790" name="Rectangle 790"/>
                        <wps:cNvSpPr/>
                        <wps:spPr>
                          <a:xfrm>
                            <a:off x="0" y="0"/>
                            <a:ext cx="46619" cy="206429"/>
                          </a:xfrm>
                          <a:prstGeom prst="rect">
                            <a:avLst/>
                          </a:prstGeom>
                          <a:ln>
                            <a:noFill/>
                          </a:ln>
                        </wps:spPr>
                        <wps:txbx>
                          <w:txbxContent>
                            <w:p w14:paraId="78576952" w14:textId="77777777" w:rsidR="004C6AEC" w:rsidRDefault="00FB1697">
                              <w:pPr>
                                <w:spacing w:after="160" w:line="259" w:lineRule="auto"/>
                                <w:ind w:left="0" w:right="0" w:firstLine="0"/>
                                <w:jc w:val="left"/>
                              </w:pPr>
                              <w:r>
                                <w:t xml:space="preserve"> </w:t>
                              </w:r>
                            </w:p>
                          </w:txbxContent>
                        </wps:txbx>
                        <wps:bodyPr horzOverflow="overflow" vert="horz" lIns="0" tIns="0" rIns="0" bIns="0" rtlCol="0">
                          <a:noAutofit/>
                        </wps:bodyPr>
                      </wps:wsp>
                      <wps:wsp>
                        <wps:cNvPr id="791" name="Rectangle 791"/>
                        <wps:cNvSpPr/>
                        <wps:spPr>
                          <a:xfrm>
                            <a:off x="0" y="312420"/>
                            <a:ext cx="46619" cy="206430"/>
                          </a:xfrm>
                          <a:prstGeom prst="rect">
                            <a:avLst/>
                          </a:prstGeom>
                          <a:ln>
                            <a:noFill/>
                          </a:ln>
                        </wps:spPr>
                        <wps:txbx>
                          <w:txbxContent>
                            <w:p w14:paraId="0D0BFE4E" w14:textId="77777777" w:rsidR="004C6AEC" w:rsidRDefault="00FB1697">
                              <w:pPr>
                                <w:spacing w:after="160" w:line="259" w:lineRule="auto"/>
                                <w:ind w:left="0" w:right="0" w:firstLine="0"/>
                                <w:jc w:val="left"/>
                              </w:pPr>
                              <w:r>
                                <w:t xml:space="preserve"> </w:t>
                              </w:r>
                            </w:p>
                          </w:txbxContent>
                        </wps:txbx>
                        <wps:bodyPr horzOverflow="overflow" vert="horz" lIns="0" tIns="0" rIns="0" bIns="0" rtlCol="0">
                          <a:noAutofit/>
                        </wps:bodyPr>
                      </wps:wsp>
                      <wps:wsp>
                        <wps:cNvPr id="792" name="Rectangle 792"/>
                        <wps:cNvSpPr/>
                        <wps:spPr>
                          <a:xfrm>
                            <a:off x="0" y="623315"/>
                            <a:ext cx="46619" cy="206430"/>
                          </a:xfrm>
                          <a:prstGeom prst="rect">
                            <a:avLst/>
                          </a:prstGeom>
                          <a:ln>
                            <a:noFill/>
                          </a:ln>
                        </wps:spPr>
                        <wps:txbx>
                          <w:txbxContent>
                            <w:p w14:paraId="2C79846F" w14:textId="77777777" w:rsidR="004C6AEC" w:rsidRDefault="00FB1697">
                              <w:pPr>
                                <w:spacing w:after="160" w:line="259" w:lineRule="auto"/>
                                <w:ind w:left="0" w:right="0" w:firstLine="0"/>
                                <w:jc w:val="left"/>
                              </w:pPr>
                              <w:r>
                                <w:t xml:space="preserve"> </w:t>
                              </w:r>
                            </w:p>
                          </w:txbxContent>
                        </wps:txbx>
                        <wps:bodyPr horzOverflow="overflow" vert="horz" lIns="0" tIns="0" rIns="0" bIns="0" rtlCol="0">
                          <a:noAutofit/>
                        </wps:bodyPr>
                      </wps:wsp>
                      <wps:wsp>
                        <wps:cNvPr id="793" name="Rectangle 793"/>
                        <wps:cNvSpPr/>
                        <wps:spPr>
                          <a:xfrm>
                            <a:off x="0" y="936117"/>
                            <a:ext cx="46619" cy="206430"/>
                          </a:xfrm>
                          <a:prstGeom prst="rect">
                            <a:avLst/>
                          </a:prstGeom>
                          <a:ln>
                            <a:noFill/>
                          </a:ln>
                        </wps:spPr>
                        <wps:txbx>
                          <w:txbxContent>
                            <w:p w14:paraId="71FCB936" w14:textId="77777777" w:rsidR="004C6AEC" w:rsidRDefault="00FB1697">
                              <w:pPr>
                                <w:spacing w:after="160" w:line="259" w:lineRule="auto"/>
                                <w:ind w:left="0" w:right="0" w:firstLine="0"/>
                                <w:jc w:val="left"/>
                              </w:pPr>
                              <w:r>
                                <w:t xml:space="preserve"> </w:t>
                              </w:r>
                            </w:p>
                          </w:txbxContent>
                        </wps:txbx>
                        <wps:bodyPr horzOverflow="overflow" vert="horz" lIns="0" tIns="0" rIns="0" bIns="0" rtlCol="0">
                          <a:noAutofit/>
                        </wps:bodyPr>
                      </wps:wsp>
                      <wps:wsp>
                        <wps:cNvPr id="794" name="Rectangle 794"/>
                        <wps:cNvSpPr/>
                        <wps:spPr>
                          <a:xfrm>
                            <a:off x="0" y="1247012"/>
                            <a:ext cx="279715" cy="206430"/>
                          </a:xfrm>
                          <a:prstGeom prst="rect">
                            <a:avLst/>
                          </a:prstGeom>
                          <a:ln>
                            <a:noFill/>
                          </a:ln>
                        </wps:spPr>
                        <wps:txbx>
                          <w:txbxContent>
                            <w:p w14:paraId="2F5E794F" w14:textId="77777777" w:rsidR="004C6AEC" w:rsidRDefault="00FB1697">
                              <w:pPr>
                                <w:spacing w:after="160" w:line="259" w:lineRule="auto"/>
                                <w:ind w:left="0" w:right="0" w:firstLine="0"/>
                                <w:jc w:val="left"/>
                              </w:pPr>
                              <w:r>
                                <w:t xml:space="preserve">      </w:t>
                              </w:r>
                            </w:p>
                          </w:txbxContent>
                        </wps:txbx>
                        <wps:bodyPr horzOverflow="overflow" vert="horz" lIns="0" tIns="0" rIns="0" bIns="0" rtlCol="0">
                          <a:noAutofit/>
                        </wps:bodyPr>
                      </wps:wsp>
                      <wps:wsp>
                        <wps:cNvPr id="795" name="Rectangle 795"/>
                        <wps:cNvSpPr/>
                        <wps:spPr>
                          <a:xfrm>
                            <a:off x="210617" y="1247012"/>
                            <a:ext cx="46619" cy="206430"/>
                          </a:xfrm>
                          <a:prstGeom prst="rect">
                            <a:avLst/>
                          </a:prstGeom>
                          <a:ln>
                            <a:noFill/>
                          </a:ln>
                        </wps:spPr>
                        <wps:txbx>
                          <w:txbxContent>
                            <w:p w14:paraId="531AA38E" w14:textId="77777777" w:rsidR="004C6AEC" w:rsidRDefault="00FB1697">
                              <w:pPr>
                                <w:spacing w:after="160" w:line="259" w:lineRule="auto"/>
                                <w:ind w:left="0" w:right="0" w:firstLine="0"/>
                                <w:jc w:val="left"/>
                              </w:pPr>
                              <w:r>
                                <w:t xml:space="preserve"> </w:t>
                              </w:r>
                            </w:p>
                          </w:txbxContent>
                        </wps:txbx>
                        <wps:bodyPr horzOverflow="overflow" vert="horz" lIns="0" tIns="0" rIns="0" bIns="0" rtlCol="0">
                          <a:noAutofit/>
                        </wps:bodyPr>
                      </wps:wsp>
                      <wps:wsp>
                        <wps:cNvPr id="796" name="Rectangle 796"/>
                        <wps:cNvSpPr/>
                        <wps:spPr>
                          <a:xfrm>
                            <a:off x="244145" y="1247012"/>
                            <a:ext cx="46619" cy="206430"/>
                          </a:xfrm>
                          <a:prstGeom prst="rect">
                            <a:avLst/>
                          </a:prstGeom>
                          <a:ln>
                            <a:noFill/>
                          </a:ln>
                        </wps:spPr>
                        <wps:txbx>
                          <w:txbxContent>
                            <w:p w14:paraId="11E8D9E6" w14:textId="77777777" w:rsidR="004C6AEC" w:rsidRDefault="00FB1697">
                              <w:pPr>
                                <w:spacing w:after="160" w:line="259" w:lineRule="auto"/>
                                <w:ind w:left="0" w:right="0" w:firstLine="0"/>
                                <w:jc w:val="left"/>
                              </w:pPr>
                              <w:r>
                                <w:t xml:space="preserve"> </w:t>
                              </w:r>
                            </w:p>
                          </w:txbxContent>
                        </wps:txbx>
                        <wps:bodyPr horzOverflow="overflow" vert="horz" lIns="0" tIns="0" rIns="0" bIns="0" rtlCol="0">
                          <a:noAutofit/>
                        </wps:bodyPr>
                      </wps:wsp>
                      <wps:wsp>
                        <wps:cNvPr id="797" name="Rectangle 797"/>
                        <wps:cNvSpPr/>
                        <wps:spPr>
                          <a:xfrm>
                            <a:off x="0" y="1559434"/>
                            <a:ext cx="46619" cy="206429"/>
                          </a:xfrm>
                          <a:prstGeom prst="rect">
                            <a:avLst/>
                          </a:prstGeom>
                          <a:ln>
                            <a:noFill/>
                          </a:ln>
                        </wps:spPr>
                        <wps:txbx>
                          <w:txbxContent>
                            <w:p w14:paraId="5A46A854" w14:textId="77777777" w:rsidR="004C6AEC" w:rsidRDefault="00FB1697">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928" name="Picture 928"/>
                          <pic:cNvPicPr/>
                        </pic:nvPicPr>
                        <pic:blipFill>
                          <a:blip r:embed="rId16"/>
                          <a:stretch>
                            <a:fillRect/>
                          </a:stretch>
                        </pic:blipFill>
                        <pic:spPr>
                          <a:xfrm>
                            <a:off x="10160" y="42248"/>
                            <a:ext cx="2076450" cy="1750695"/>
                          </a:xfrm>
                          <a:prstGeom prst="rect">
                            <a:avLst/>
                          </a:prstGeom>
                        </pic:spPr>
                      </pic:pic>
                    </wpg:wgp>
                  </a:graphicData>
                </a:graphic>
              </wp:inline>
            </w:drawing>
          </mc:Choice>
          <mc:Fallback>
            <w:pict>
              <v:group w14:anchorId="5895F293" id="Group 7577" o:spid="_x0000_s1026" style="width:2in;height:103.8pt;mso-position-horizontal-relative:char;mso-position-vertical-relative:line" coordsize="20866,1792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">
                <v:rect id="Rectangle 790" o:spid="_x0000_s1027" style="position:absolute;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78576952" w14:textId="77777777" w:rsidR="004C6AEC" w:rsidRDefault="00FB1697">
                        <w:pPr>
                          <w:spacing w:after="160" w:line="259" w:lineRule="auto"/>
                          <w:ind w:left="0" w:right="0" w:firstLine="0"/>
                          <w:jc w:val="left"/>
                        </w:pPr>
                        <w:r>
                          <w:t xml:space="preserve"> </w:t>
                        </w:r>
                      </w:p>
                    </w:txbxContent>
                  </v:textbox>
                </v:rect>
                <v:rect id="Rectangle 791" o:spid="_x0000_s1028" style="position:absolute;top:312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0D0BFE4E" w14:textId="77777777" w:rsidR="004C6AEC" w:rsidRDefault="00FB1697">
                        <w:pPr>
                          <w:spacing w:after="160" w:line="259" w:lineRule="auto"/>
                          <w:ind w:left="0" w:right="0" w:firstLine="0"/>
                          <w:jc w:val="left"/>
                        </w:pPr>
                        <w:r>
                          <w:t xml:space="preserve"> </w:t>
                        </w:r>
                      </w:p>
                    </w:txbxContent>
                  </v:textbox>
                </v:rect>
                <v:rect id="Rectangle 792" o:spid="_x0000_s1029" style="position:absolute;top:623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2C79846F" w14:textId="77777777" w:rsidR="004C6AEC" w:rsidRDefault="00FB1697">
                        <w:pPr>
                          <w:spacing w:after="160" w:line="259" w:lineRule="auto"/>
                          <w:ind w:left="0" w:right="0" w:firstLine="0"/>
                          <w:jc w:val="left"/>
                        </w:pPr>
                        <w:r>
                          <w:t xml:space="preserve"> </w:t>
                        </w:r>
                      </w:p>
                    </w:txbxContent>
                  </v:textbox>
                </v:rect>
                <v:rect id="Rectangle 793" o:spid="_x0000_s1030" style="position:absolute;top:936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71FCB936" w14:textId="77777777" w:rsidR="004C6AEC" w:rsidRDefault="00FB1697">
                        <w:pPr>
                          <w:spacing w:after="160" w:line="259" w:lineRule="auto"/>
                          <w:ind w:left="0" w:right="0" w:firstLine="0"/>
                          <w:jc w:val="left"/>
                        </w:pPr>
                        <w:r>
                          <w:t xml:space="preserve"> </w:t>
                        </w:r>
                      </w:p>
                    </w:txbxContent>
                  </v:textbox>
                </v:rect>
                <v:rect id="Rectangle 794" o:spid="_x0000_s1031" style="position:absolute;top:12470;width:27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2F5E794F" w14:textId="77777777" w:rsidR="004C6AEC" w:rsidRDefault="00FB1697">
                        <w:pPr>
                          <w:spacing w:after="160" w:line="259" w:lineRule="auto"/>
                          <w:ind w:left="0" w:right="0" w:firstLine="0"/>
                          <w:jc w:val="left"/>
                        </w:pPr>
                        <w:r>
                          <w:t xml:space="preserve">      </w:t>
                        </w:r>
                      </w:p>
                    </w:txbxContent>
                  </v:textbox>
                </v:rect>
                <v:rect id="Rectangle 795" o:spid="_x0000_s1032" style="position:absolute;left:2106;top:1247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531AA38E" w14:textId="77777777" w:rsidR="004C6AEC" w:rsidRDefault="00FB1697">
                        <w:pPr>
                          <w:spacing w:after="160" w:line="259" w:lineRule="auto"/>
                          <w:ind w:left="0" w:right="0" w:firstLine="0"/>
                          <w:jc w:val="left"/>
                        </w:pPr>
                        <w:r>
                          <w:t xml:space="preserve"> </w:t>
                        </w:r>
                      </w:p>
                    </w:txbxContent>
                  </v:textbox>
                </v:rect>
                <v:rect id="Rectangle 796" o:spid="_x0000_s1033" style="position:absolute;left:2441;top:1247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11E8D9E6" w14:textId="77777777" w:rsidR="004C6AEC" w:rsidRDefault="00FB1697">
                        <w:pPr>
                          <w:spacing w:after="160" w:line="259" w:lineRule="auto"/>
                          <w:ind w:left="0" w:right="0" w:firstLine="0"/>
                          <w:jc w:val="left"/>
                        </w:pPr>
                        <w:r>
                          <w:t xml:space="preserve"> </w:t>
                        </w:r>
                      </w:p>
                    </w:txbxContent>
                  </v:textbox>
                </v:rect>
                <v:rect id="Rectangle 797" o:spid="_x0000_s1034" style="position:absolute;top:1559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5A46A854" w14:textId="77777777" w:rsidR="004C6AEC" w:rsidRDefault="00FB1697">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8" o:spid="_x0000_s1035" type="#_x0000_t75" style="position:absolute;left:101;top:422;width:20765;height:17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">
                  <v:imagedata r:id="rId17" o:title=""/>
                </v:shape>
                <w10:anchorlock/>
              </v:group>
            </w:pict>
          </mc:Fallback>
        </mc:AlternateContent>
      </w:r>
    </w:p>
    <w:p w14:paraId="6DF76083" w14:textId="77777777" w:rsidR="004C6AEC" w:rsidRDefault="00FB1697">
      <w:pPr>
        <w:ind w:left="-5" w:right="45"/>
      </w:pPr>
      <w:r>
        <w:t xml:space="preserve">   </w:t>
      </w:r>
      <w:r w:rsidR="000E3552">
        <w:t xml:space="preserve">    </w:t>
      </w:r>
      <w:r>
        <w:t xml:space="preserve">Fig: RELAY MODULE </w:t>
      </w:r>
    </w:p>
    <w:p w14:paraId="463E81DE" w14:textId="77777777" w:rsidR="004C6AEC" w:rsidRDefault="00FB1697">
      <w:pPr>
        <w:spacing w:after="216" w:line="259" w:lineRule="auto"/>
        <w:ind w:left="0" w:right="0" w:firstLine="0"/>
        <w:jc w:val="left"/>
      </w:pPr>
      <w:r>
        <w:t xml:space="preserve">  </w:t>
      </w:r>
      <w:r>
        <w:rPr>
          <w:b/>
        </w:rPr>
        <w:t xml:space="preserve"> </w:t>
      </w:r>
    </w:p>
    <w:p w14:paraId="6708FA49" w14:textId="77777777" w:rsidR="004C6AEC" w:rsidRDefault="009478D3">
      <w:pPr>
        <w:pStyle w:val="Heading1"/>
        <w:ind w:left="-5"/>
      </w:pPr>
      <w:r>
        <w:t>4</w:t>
      </w:r>
      <w:r w:rsidR="00FB1697">
        <w:t xml:space="preserve">. </w:t>
      </w:r>
      <w:r>
        <w:t xml:space="preserve">LCD </w:t>
      </w:r>
      <w:r w:rsidR="00FB1697">
        <w:t xml:space="preserve">DISPLAY </w:t>
      </w:r>
    </w:p>
    <w:p w14:paraId="5E76BE26" w14:textId="77777777" w:rsidR="009478D3" w:rsidRDefault="00FB1697" w:rsidP="009478D3">
      <w:pPr>
        <w:pStyle w:val="BodyText"/>
        <w:spacing w:line="360" w:lineRule="auto"/>
        <w:ind w:left="116" w:right="151"/>
        <w:jc w:val="both"/>
      </w:pPr>
      <w:r>
        <w:t xml:space="preserve">       </w:t>
      </w:r>
      <w:r w:rsidR="009478D3">
        <w:t xml:space="preserve"> </w:t>
      </w:r>
      <w:r w:rsidR="009478D3" w:rsidRPr="00EF0783">
        <w:t>LCD (Liquid Crystal Display) screen is an electronic display module and find a wide range of</w:t>
      </w:r>
      <w:r w:rsidR="009478D3" w:rsidRPr="00EF0783">
        <w:rPr>
          <w:spacing w:val="1"/>
        </w:rPr>
        <w:t xml:space="preserve"> </w:t>
      </w:r>
      <w:r w:rsidR="009478D3" w:rsidRPr="00EF0783">
        <w:t>applications. A 16x2 LCD display is very basic module and is very commonly used in various</w:t>
      </w:r>
      <w:r w:rsidR="009478D3" w:rsidRPr="00EF0783">
        <w:rPr>
          <w:spacing w:val="1"/>
        </w:rPr>
        <w:t xml:space="preserve"> </w:t>
      </w:r>
      <w:r w:rsidR="009478D3" w:rsidRPr="00EF0783">
        <w:t>devices and circuits. These modules are preferred over seven segments and other multi segment</w:t>
      </w:r>
      <w:r w:rsidR="009478D3" w:rsidRPr="00EF0783">
        <w:rPr>
          <w:spacing w:val="1"/>
        </w:rPr>
        <w:t xml:space="preserve"> </w:t>
      </w:r>
      <w:r w:rsidR="009478D3" w:rsidRPr="00EF0783">
        <w:t>LEDs. The reasons being: LCDs are economical; easily programmable; have no limitation of</w:t>
      </w:r>
      <w:r w:rsidR="009478D3" w:rsidRPr="00EF0783">
        <w:rPr>
          <w:spacing w:val="1"/>
        </w:rPr>
        <w:t xml:space="preserve"> </w:t>
      </w:r>
      <w:r w:rsidR="009478D3" w:rsidRPr="00EF0783">
        <w:rPr>
          <w:spacing w:val="-1"/>
        </w:rPr>
        <w:t>displaying</w:t>
      </w:r>
      <w:r w:rsidR="009478D3" w:rsidRPr="00EF0783">
        <w:rPr>
          <w:spacing w:val="3"/>
        </w:rPr>
        <w:t xml:space="preserve"> </w:t>
      </w:r>
      <w:r w:rsidR="009478D3" w:rsidRPr="00EF0783">
        <w:rPr>
          <w:spacing w:val="-1"/>
        </w:rPr>
        <w:t>special &amp;</w:t>
      </w:r>
      <w:r w:rsidR="009478D3" w:rsidRPr="00EF0783">
        <w:rPr>
          <w:spacing w:val="-7"/>
        </w:rPr>
        <w:t xml:space="preserve"> </w:t>
      </w:r>
      <w:r w:rsidR="009478D3" w:rsidRPr="00EF0783">
        <w:rPr>
          <w:spacing w:val="-1"/>
        </w:rPr>
        <w:t>even</w:t>
      </w:r>
      <w:r w:rsidR="009478D3" w:rsidRPr="00EF0783">
        <w:rPr>
          <w:spacing w:val="-7"/>
        </w:rPr>
        <w:t xml:space="preserve"> </w:t>
      </w:r>
      <w:r w:rsidR="009478D3" w:rsidRPr="00EF0783">
        <w:rPr>
          <w:spacing w:val="-1"/>
        </w:rPr>
        <w:t>custom</w:t>
      </w:r>
      <w:r w:rsidR="009478D3" w:rsidRPr="00EF0783">
        <w:rPr>
          <w:spacing w:val="-16"/>
        </w:rPr>
        <w:t xml:space="preserve"> </w:t>
      </w:r>
      <w:r w:rsidR="009478D3" w:rsidRPr="00EF0783">
        <w:rPr>
          <w:spacing w:val="-1"/>
        </w:rPr>
        <w:t>characters</w:t>
      </w:r>
      <w:r w:rsidR="009478D3" w:rsidRPr="00EF0783">
        <w:rPr>
          <w:spacing w:val="-4"/>
        </w:rPr>
        <w:t xml:space="preserve"> </w:t>
      </w:r>
      <w:r w:rsidR="009478D3" w:rsidRPr="00EF0783">
        <w:t>(unlike</w:t>
      </w:r>
      <w:r w:rsidR="009478D3" w:rsidRPr="00EF0783">
        <w:rPr>
          <w:spacing w:val="6"/>
        </w:rPr>
        <w:t xml:space="preserve"> </w:t>
      </w:r>
      <w:r w:rsidR="009478D3" w:rsidRPr="00EF0783">
        <w:t>in</w:t>
      </w:r>
      <w:r w:rsidR="009478D3" w:rsidRPr="00EF0783">
        <w:rPr>
          <w:spacing w:val="-7"/>
        </w:rPr>
        <w:t xml:space="preserve"> </w:t>
      </w:r>
      <w:r w:rsidR="009478D3" w:rsidRPr="00EF0783">
        <w:t>seven</w:t>
      </w:r>
      <w:r w:rsidR="009478D3" w:rsidRPr="00EF0783">
        <w:rPr>
          <w:spacing w:val="-7"/>
        </w:rPr>
        <w:t xml:space="preserve"> </w:t>
      </w:r>
      <w:r w:rsidR="009478D3" w:rsidRPr="00EF0783">
        <w:t>segments),</w:t>
      </w:r>
      <w:r w:rsidR="009478D3" w:rsidRPr="00EF0783">
        <w:rPr>
          <w:spacing w:val="6"/>
        </w:rPr>
        <w:t xml:space="preserve"> </w:t>
      </w:r>
      <w:r w:rsidR="009478D3" w:rsidRPr="00EF0783">
        <w:t>animations</w:t>
      </w:r>
      <w:r w:rsidR="009478D3" w:rsidRPr="00EF0783">
        <w:rPr>
          <w:spacing w:val="-4"/>
        </w:rPr>
        <w:t xml:space="preserve"> </w:t>
      </w:r>
      <w:r w:rsidR="009478D3" w:rsidRPr="00EF0783">
        <w:t>and</w:t>
      </w:r>
      <w:r w:rsidR="009478D3" w:rsidRPr="00EF0783">
        <w:rPr>
          <w:spacing w:val="3"/>
        </w:rPr>
        <w:t xml:space="preserve"> </w:t>
      </w:r>
      <w:r w:rsidR="009478D3" w:rsidRPr="00EF0783">
        <w:t>so</w:t>
      </w:r>
      <w:r w:rsidR="009478D3" w:rsidRPr="00EF0783">
        <w:rPr>
          <w:spacing w:val="13"/>
        </w:rPr>
        <w:t xml:space="preserve"> </w:t>
      </w:r>
      <w:r w:rsidR="009478D3" w:rsidRPr="00EF0783">
        <w:t>on.</w:t>
      </w:r>
    </w:p>
    <w:p w14:paraId="0C69ACC5" w14:textId="77777777" w:rsidR="000E3552" w:rsidRPr="00EF0783" w:rsidRDefault="000E3552" w:rsidP="009478D3">
      <w:pPr>
        <w:pStyle w:val="BodyText"/>
        <w:spacing w:line="360" w:lineRule="auto"/>
        <w:ind w:left="116" w:right="151"/>
        <w:jc w:val="both"/>
      </w:pPr>
      <w:r>
        <w:rPr>
          <w:noProof/>
        </w:rPr>
        <w:lastRenderedPageBreak/>
        <w:drawing>
          <wp:anchor distT="0" distB="0" distL="0" distR="0" simplePos="0" relativeHeight="251659264" behindDoc="0" locked="0" layoutInCell="1" allowOverlap="1" wp14:anchorId="6EE149D0" wp14:editId="53D9A094">
            <wp:simplePos x="0" y="0"/>
            <wp:positionH relativeFrom="margin">
              <wp:posOffset>0</wp:posOffset>
            </wp:positionH>
            <wp:positionV relativeFrom="paragraph">
              <wp:posOffset>266700</wp:posOffset>
            </wp:positionV>
            <wp:extent cx="2956560" cy="1202055"/>
            <wp:effectExtent l="0" t="0" r="0" b="0"/>
            <wp:wrapTopAndBottom/>
            <wp:docPr id="25" name="image13.jpeg"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8" cstate="print"/>
                    <a:stretch>
                      <a:fillRect/>
                    </a:stretch>
                  </pic:blipFill>
                  <pic:spPr>
                    <a:xfrm>
                      <a:off x="0" y="0"/>
                      <a:ext cx="2956560" cy="1202055"/>
                    </a:xfrm>
                    <a:prstGeom prst="rect">
                      <a:avLst/>
                    </a:prstGeom>
                  </pic:spPr>
                </pic:pic>
              </a:graphicData>
            </a:graphic>
            <wp14:sizeRelH relativeFrom="margin">
              <wp14:pctWidth>0</wp14:pctWidth>
            </wp14:sizeRelH>
            <wp14:sizeRelV relativeFrom="margin">
              <wp14:pctHeight>0</wp14:pctHeight>
            </wp14:sizeRelV>
          </wp:anchor>
        </w:drawing>
      </w:r>
    </w:p>
    <w:p w14:paraId="4D15C9CC" w14:textId="77777777" w:rsidR="004C6AEC" w:rsidRDefault="004C6AEC">
      <w:pPr>
        <w:spacing w:after="6"/>
        <w:ind w:left="-5" w:right="45"/>
      </w:pPr>
    </w:p>
    <w:p w14:paraId="57EB74D8" w14:textId="77777777" w:rsidR="004C6AEC" w:rsidRDefault="000E3552" w:rsidP="000E3552">
      <w:pPr>
        <w:spacing w:after="192" w:line="259" w:lineRule="auto"/>
        <w:ind w:left="0" w:right="0" w:firstLine="0"/>
        <w:jc w:val="left"/>
      </w:pPr>
      <w:r>
        <w:t xml:space="preserve"> </w:t>
      </w:r>
      <w:r>
        <w:tab/>
      </w:r>
      <w:r>
        <w:tab/>
        <w:t xml:space="preserve">        Fig.16*2 LC</w:t>
      </w:r>
    </w:p>
    <w:p w14:paraId="7EEE6539" w14:textId="77777777" w:rsidR="009478D3" w:rsidRPr="00D55202" w:rsidRDefault="009478D3" w:rsidP="009478D3">
      <w:pPr>
        <w:pStyle w:val="Heading2"/>
        <w:tabs>
          <w:tab w:val="left" w:pos="665"/>
        </w:tabs>
        <w:spacing w:before="1"/>
        <w:rPr>
          <w:rFonts w:ascii="Times New Roman" w:hAnsi="Times New Roman" w:cs="Times New Roman"/>
          <w:b/>
          <w:bCs/>
          <w:iCs/>
          <w:color w:val="auto"/>
        </w:rPr>
      </w:pPr>
      <w:r>
        <w:rPr>
          <w:rFonts w:ascii="Times New Roman" w:hAnsi="Times New Roman" w:cs="Times New Roman"/>
          <w:b/>
          <w:bCs/>
          <w:iCs/>
          <w:color w:val="auto"/>
        </w:rPr>
        <w:t>5.</w:t>
      </w:r>
      <w:r w:rsidRPr="00D55202">
        <w:rPr>
          <w:rFonts w:ascii="Times New Roman" w:hAnsi="Times New Roman" w:cs="Times New Roman"/>
          <w:b/>
          <w:bCs/>
          <w:iCs/>
          <w:color w:val="auto"/>
        </w:rPr>
        <w:t xml:space="preserve"> RFID READER:</w:t>
      </w:r>
    </w:p>
    <w:p w14:paraId="1AAE24FC" w14:textId="77777777" w:rsidR="009478D3" w:rsidRPr="0074181C" w:rsidRDefault="009478D3" w:rsidP="009478D3"/>
    <w:p w14:paraId="25CD92F8" w14:textId="77777777" w:rsidR="009478D3" w:rsidRDefault="009478D3" w:rsidP="009478D3">
      <w:pPr>
        <w:spacing w:line="360" w:lineRule="auto"/>
        <w:rPr>
          <w:sz w:val="24"/>
          <w:shd w:val="clear" w:color="auto" w:fill="FFFFFF"/>
          <w:lang w:val="en-US"/>
        </w:rPr>
      </w:pPr>
      <w:r w:rsidRPr="00BE53A8">
        <w:rPr>
          <w:sz w:val="24"/>
          <w:shd w:val="clear" w:color="auto" w:fill="FFFFFF"/>
          <w:lang w:val="en-US"/>
        </w:rPr>
        <w:t>An RFID (Radio Frequency Identification) scanner operates similarly to a barcode scanner but uses electromagnetic waves instead of laser beams to read data. The scanner emits radio signals through its antenna, which are received by the antenna on an RFID tag. When the tag detects the incoming signal, it activates and sends the stored data from its internal chip back to the scanner. This exchange of information occurs wirelessly, making RFID systems more efficient and capable of scanning multiple tags without direct line-of-sight. The data on the RFID tag is stored in either Read-Only Memory (ROM) or Read/Write Memory. ROM-based tags contain fixed data that cannot be changed after manufacturing, commonly used for identification purposes. Read/Write Memory tags, on the other hand, are more flexible, allowing data to be modified or updated using compatible devices. RFID technology is widely used in applications such as access control, inventory management, contactless payments, and vehicle tracking.</w:t>
      </w:r>
    </w:p>
    <w:p w14:paraId="5A8BE924" w14:textId="77777777" w:rsidR="004C6AEC" w:rsidRDefault="009478D3" w:rsidP="000E3552">
      <w:pPr>
        <w:spacing w:after="93" w:line="259" w:lineRule="auto"/>
        <w:ind w:left="-61" w:right="0" w:firstLine="0"/>
        <w:jc w:val="center"/>
      </w:pPr>
      <w:r w:rsidRPr="00E94192">
        <w:rPr>
          <w:noProof/>
          <w:sz w:val="24"/>
          <w:lang w:val="en-US"/>
        </w:rPr>
        <w:drawing>
          <wp:inline distT="0" distB="0" distL="0" distR="0" wp14:anchorId="5EF23CE2" wp14:editId="0E169241">
            <wp:extent cx="1845945" cy="1809631"/>
            <wp:effectExtent l="0" t="0" r="1905" b="635"/>
            <wp:docPr id="74" name="Picture 0" descr="RFID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IDN.jpg"/>
                    <pic:cNvPicPr/>
                  </pic:nvPicPr>
                  <pic:blipFill>
                    <a:blip r:embed="rId19"/>
                    <a:stretch>
                      <a:fillRect/>
                    </a:stretch>
                  </pic:blipFill>
                  <pic:spPr>
                    <a:xfrm>
                      <a:off x="0" y="0"/>
                      <a:ext cx="1857409" cy="1820869"/>
                    </a:xfrm>
                    <a:prstGeom prst="rect">
                      <a:avLst/>
                    </a:prstGeom>
                  </pic:spPr>
                </pic:pic>
              </a:graphicData>
            </a:graphic>
          </wp:inline>
        </w:drawing>
      </w:r>
    </w:p>
    <w:p w14:paraId="447BFAFF" w14:textId="77777777" w:rsidR="004C6AEC" w:rsidRDefault="00FB1697">
      <w:pPr>
        <w:ind w:left="-5" w:right="45"/>
      </w:pPr>
      <w:r>
        <w:t xml:space="preserve">              </w:t>
      </w:r>
      <w:r w:rsidR="000E3552">
        <w:t xml:space="preserve">    </w:t>
      </w:r>
      <w:r>
        <w:t xml:space="preserve">   Fig: </w:t>
      </w:r>
      <w:r w:rsidR="009478D3">
        <w:t>RFID READER</w:t>
      </w:r>
    </w:p>
    <w:p w14:paraId="6358D835" w14:textId="77777777" w:rsidR="000E3552" w:rsidRDefault="000E3552" w:rsidP="009478D3">
      <w:pPr>
        <w:shd w:val="clear" w:color="auto" w:fill="FFFFFF"/>
        <w:spacing w:after="0" w:line="240" w:lineRule="auto"/>
        <w:rPr>
          <w:b/>
          <w:sz w:val="28"/>
          <w:szCs w:val="28"/>
        </w:rPr>
      </w:pPr>
    </w:p>
    <w:p w14:paraId="626B65B5" w14:textId="77777777" w:rsidR="009478D3" w:rsidRPr="00D55202" w:rsidRDefault="009478D3" w:rsidP="009478D3">
      <w:pPr>
        <w:shd w:val="clear" w:color="auto" w:fill="FFFFFF"/>
        <w:spacing w:after="0" w:line="240" w:lineRule="auto"/>
        <w:rPr>
          <w:b/>
          <w:sz w:val="28"/>
          <w:szCs w:val="28"/>
        </w:rPr>
      </w:pPr>
      <w:r>
        <w:rPr>
          <w:b/>
          <w:sz w:val="28"/>
          <w:szCs w:val="28"/>
        </w:rPr>
        <w:t>6.</w:t>
      </w:r>
      <w:r w:rsidRPr="00D55202">
        <w:rPr>
          <w:b/>
          <w:sz w:val="28"/>
          <w:szCs w:val="28"/>
        </w:rPr>
        <w:t xml:space="preserve"> CURRENT </w:t>
      </w:r>
      <w:r>
        <w:rPr>
          <w:b/>
          <w:sz w:val="28"/>
          <w:szCs w:val="28"/>
        </w:rPr>
        <w:t>TRANSFORMER</w:t>
      </w:r>
      <w:r w:rsidRPr="00D55202">
        <w:rPr>
          <w:b/>
          <w:sz w:val="28"/>
          <w:szCs w:val="28"/>
        </w:rPr>
        <w:t>:</w:t>
      </w:r>
    </w:p>
    <w:p w14:paraId="4D29C5A4" w14:textId="77777777" w:rsidR="009478D3" w:rsidRDefault="009478D3" w:rsidP="009478D3">
      <w:pPr>
        <w:shd w:val="clear" w:color="auto" w:fill="FFFFFF"/>
        <w:spacing w:after="0" w:line="240" w:lineRule="auto"/>
        <w:rPr>
          <w:b/>
          <w:sz w:val="24"/>
        </w:rPr>
      </w:pPr>
    </w:p>
    <w:p w14:paraId="56900C34" w14:textId="77777777" w:rsidR="009478D3" w:rsidRDefault="009478D3" w:rsidP="009478D3">
      <w:pPr>
        <w:shd w:val="clear" w:color="auto" w:fill="FFFFFF"/>
        <w:spacing w:after="0" w:line="360" w:lineRule="auto"/>
        <w:rPr>
          <w:sz w:val="24"/>
        </w:rPr>
      </w:pPr>
      <w:r w:rsidRPr="00115E55">
        <w:rPr>
          <w:sz w:val="24"/>
        </w:rPr>
        <w:t>A current transformer (CT) is an electrical device used to measure alternating current (AC) by producing a reduced current proportional to the current in its primary circuit. It consists of a primary winding, a magnetic core, and a secondary winding. The primary winding carries the main current, while the secondary winding, connected to measuring instruments or protective relays, outputs a scaled-down current. CTs are essential in power systems for monitoring and protection, especially in high-voltage networks where direct measurement is impractical. They provide electrical isolation between the high-voltage circuit and measuring instruments, enhancing safety. CTs are commonly rated by their transformation ratio (e.g., 1000:5), meaning a 1000 A primary current results in a 5 A secondary current. Accuracy, burden (load), and class are key specifications. They should never be operated with an open secondary circuit while energized, as this can cause dangerously high voltages.</w:t>
      </w:r>
    </w:p>
    <w:p w14:paraId="6F3108BF" w14:textId="77777777" w:rsidR="000E3552" w:rsidRDefault="000E3552" w:rsidP="000E3552">
      <w:pPr>
        <w:shd w:val="clear" w:color="auto" w:fill="FFFFFF"/>
        <w:spacing w:after="0" w:line="360" w:lineRule="auto"/>
        <w:jc w:val="center"/>
        <w:rPr>
          <w:sz w:val="24"/>
        </w:rPr>
      </w:pPr>
      <w:r>
        <w:rPr>
          <w:b/>
          <w:noProof/>
          <w:sz w:val="28"/>
          <w:szCs w:val="28"/>
        </w:rPr>
        <w:lastRenderedPageBreak/>
        <w:drawing>
          <wp:inline distT="0" distB="0" distL="0" distR="0" wp14:anchorId="12F58D86" wp14:editId="71431336">
            <wp:extent cx="1257300" cy="1257300"/>
            <wp:effectExtent l="0" t="0" r="0" b="0"/>
            <wp:docPr id="1724659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59999" name="Picture 1724659999"/>
                    <pic:cNvPicPr/>
                  </pic:nvPicPr>
                  <pic:blipFill>
                    <a:blip r:embed="rId20">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14:paraId="472969C4" w14:textId="77777777" w:rsidR="000E3552" w:rsidRPr="00115E55" w:rsidRDefault="000E3552" w:rsidP="000E3552">
      <w:pPr>
        <w:shd w:val="clear" w:color="auto" w:fill="FFFFFF"/>
        <w:spacing w:after="0" w:line="360" w:lineRule="auto"/>
        <w:jc w:val="center"/>
        <w:rPr>
          <w:sz w:val="24"/>
        </w:rPr>
      </w:pPr>
      <w:r>
        <w:rPr>
          <w:sz w:val="24"/>
        </w:rPr>
        <w:t>Fig. current Transformer</w:t>
      </w:r>
    </w:p>
    <w:p w14:paraId="1ACB7114" w14:textId="77777777" w:rsidR="000E3552" w:rsidRDefault="00295833" w:rsidP="000E3552">
      <w:pPr>
        <w:spacing w:before="231"/>
        <w:ind w:left="0" w:right="1304" w:firstLine="0"/>
        <w:rPr>
          <w:b/>
          <w:sz w:val="28"/>
          <w:szCs w:val="28"/>
        </w:rPr>
      </w:pPr>
      <w:r>
        <w:rPr>
          <w:b/>
          <w:sz w:val="28"/>
          <w:szCs w:val="28"/>
        </w:rPr>
        <w:t>7.VOLTAGE REGULATOR</w:t>
      </w:r>
    </w:p>
    <w:p w14:paraId="09BDBCD3" w14:textId="77777777" w:rsidR="009478D3" w:rsidRPr="00295833" w:rsidRDefault="00295833" w:rsidP="00295833">
      <w:pPr>
        <w:spacing w:before="231" w:line="360" w:lineRule="auto"/>
        <w:ind w:right="1304"/>
        <w:rPr>
          <w:bCs/>
          <w:sz w:val="24"/>
        </w:rPr>
      </w:pPr>
      <w:r w:rsidRPr="00295833">
        <w:rPr>
          <w:bCs/>
          <w:sz w:val="24"/>
        </w:rPr>
        <w:t xml:space="preserve"> A voltage regulator is an essential electronic component used to maintain a constant output voltage level, regardless of variations in input voltage or load conditions. In EV charging systems and other electronic circuits, voltage regulators ensure that sensitive components receive a stable power supply for reliable operation. They protect the system from voltage fluctuations that could otherwise damage components or disrupt performance.</w:t>
      </w:r>
    </w:p>
    <w:p w14:paraId="4F0192BD" w14:textId="77777777" w:rsidR="009478D3" w:rsidRPr="00295833" w:rsidRDefault="00295833" w:rsidP="00295833">
      <w:pPr>
        <w:spacing w:before="231"/>
        <w:ind w:right="1304"/>
        <w:rPr>
          <w:b/>
          <w:sz w:val="28"/>
          <w:szCs w:val="28"/>
        </w:rPr>
      </w:pPr>
      <w:r>
        <w:rPr>
          <w:b/>
          <w:noProof/>
          <w:sz w:val="24"/>
        </w:rPr>
        <w:drawing>
          <wp:inline distT="0" distB="0" distL="0" distR="0" wp14:anchorId="3544EE09" wp14:editId="306CAD02">
            <wp:extent cx="1775460" cy="1051560"/>
            <wp:effectExtent l="0" t="0" r="0" b="0"/>
            <wp:docPr id="1049764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64714" name="Picture 1049764714"/>
                    <pic:cNvPicPr/>
                  </pic:nvPicPr>
                  <pic:blipFill rotWithShape="1">
                    <a:blip r:embed="rId21">
                      <a:extLst>
                        <a:ext uri="{28A0092B-C50C-407E-A947-70E740481C1C}">
                          <a14:useLocalDpi xmlns:a14="http://schemas.microsoft.com/office/drawing/2010/main" val="0"/>
                        </a:ext>
                      </a:extLst>
                    </a:blip>
                    <a:srcRect t="11630" b="15419"/>
                    <a:stretch>
                      <a:fillRect/>
                    </a:stretch>
                  </pic:blipFill>
                  <pic:spPr bwMode="auto">
                    <a:xfrm>
                      <a:off x="0" y="0"/>
                      <a:ext cx="1775460" cy="1051560"/>
                    </a:xfrm>
                    <a:prstGeom prst="rect">
                      <a:avLst/>
                    </a:prstGeom>
                    <a:ln>
                      <a:noFill/>
                    </a:ln>
                    <a:extLst>
                      <a:ext uri="{53640926-AAD7-44D8-BBD7-CCE9431645EC}">
                        <a14:shadowObscured xmlns:a14="http://schemas.microsoft.com/office/drawing/2010/main"/>
                      </a:ext>
                    </a:extLst>
                  </pic:spPr>
                </pic:pic>
              </a:graphicData>
            </a:graphic>
          </wp:inline>
        </w:drawing>
      </w:r>
    </w:p>
    <w:p w14:paraId="0A673D52" w14:textId="77777777" w:rsidR="009478D3" w:rsidRDefault="00295833" w:rsidP="000E3552">
      <w:pPr>
        <w:spacing w:before="231"/>
        <w:ind w:left="0" w:right="1304" w:firstLine="0"/>
        <w:rPr>
          <w:bCs/>
        </w:rPr>
      </w:pPr>
      <w:r>
        <w:rPr>
          <w:bCs/>
        </w:rPr>
        <w:t xml:space="preserve">      </w:t>
      </w:r>
      <w:r w:rsidR="009478D3" w:rsidRPr="003C07F1">
        <w:rPr>
          <w:bCs/>
        </w:rPr>
        <w:t>Fig.</w:t>
      </w:r>
      <w:ins w:id="1" w:author="nithin thorakoppula" w:date="2025-06-17T18:29:00Z" w16du:dateUtc="2025-06-17T12:59:00Z">
        <w:r w:rsidR="009478D3">
          <w:rPr>
            <w:bCs/>
          </w:rPr>
          <w:t xml:space="preserve"> </w:t>
        </w:r>
      </w:ins>
      <w:r w:rsidR="009478D3" w:rsidRPr="003C07F1">
        <w:rPr>
          <w:bCs/>
        </w:rPr>
        <w:t xml:space="preserve"> voltage sensor</w:t>
      </w:r>
    </w:p>
    <w:p w14:paraId="35A83267" w14:textId="77777777" w:rsidR="000E3552" w:rsidRPr="003C07F1" w:rsidRDefault="000E3552" w:rsidP="000E3552">
      <w:pPr>
        <w:spacing w:before="231"/>
        <w:ind w:left="0" w:right="1304" w:firstLine="0"/>
        <w:rPr>
          <w:bCs/>
        </w:rPr>
      </w:pPr>
      <w:r>
        <w:rPr>
          <w:b/>
        </w:rPr>
        <w:t xml:space="preserve">RESULT: </w:t>
      </w:r>
      <w:r>
        <w:t xml:space="preserve"> </w:t>
      </w:r>
    </w:p>
    <w:p w14:paraId="10A27B6D" w14:textId="77777777" w:rsidR="000E3552" w:rsidRPr="007B6EE5" w:rsidRDefault="000E3552" w:rsidP="000E3552">
      <w:pPr>
        <w:spacing w:line="360" w:lineRule="auto"/>
        <w:rPr>
          <w:bCs/>
          <w:sz w:val="24"/>
        </w:rPr>
      </w:pPr>
      <w:r w:rsidRPr="007B6EE5">
        <w:rPr>
          <w:bCs/>
          <w:sz w:val="24"/>
        </w:rPr>
        <w:t xml:space="preserve">This project presents a smart and secure electric vehicle (EV) charging system using RFID technology. It allows only authorized users to access the charging station by scanning an RFID card. The system includes a voltage sensor and an </w:t>
      </w:r>
      <w:r w:rsidRPr="007B6EE5">
        <w:rPr>
          <w:bCs/>
          <w:sz w:val="24"/>
        </w:rPr>
        <w:t>LCD display to show real-time charging status. A relay module is used to safely control the power supply. This setup makes EV charging more convenient, automated, and efficient.</w:t>
      </w:r>
    </w:p>
    <w:p w14:paraId="4465CE8D" w14:textId="77777777" w:rsidR="009478D3" w:rsidRDefault="009478D3">
      <w:pPr>
        <w:ind w:left="-5" w:right="45"/>
      </w:pPr>
    </w:p>
    <w:p w14:paraId="10B1DBC8" w14:textId="77777777" w:rsidR="004C6AEC" w:rsidRDefault="009478D3" w:rsidP="009478D3">
      <w:pPr>
        <w:spacing w:after="216" w:line="259" w:lineRule="auto"/>
        <w:ind w:left="-5" w:right="0"/>
        <w:jc w:val="left"/>
      </w:pPr>
      <w:ins w:id="2" w:author="nithin thorakoppula" w:date="2025-06-17T18:29:00Z" w16du:dateUtc="2025-06-17T12:59:00Z">
        <w:r>
          <w:rPr>
            <w:b/>
            <w:noProof/>
            <w:sz w:val="28"/>
            <w:szCs w:val="28"/>
          </w:rPr>
          <w:drawing>
            <wp:inline distT="0" distB="0" distL="0" distR="0" wp14:anchorId="5435E21E" wp14:editId="3230822D">
              <wp:extent cx="3166110" cy="1780540"/>
              <wp:effectExtent l="0" t="0" r="0" b="0"/>
              <wp:docPr id="2101190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90418" name="Picture 21011904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66110" cy="1780540"/>
                      </a:xfrm>
                      <a:prstGeom prst="rect">
                        <a:avLst/>
                      </a:prstGeom>
                    </pic:spPr>
                  </pic:pic>
                </a:graphicData>
              </a:graphic>
            </wp:inline>
          </w:drawing>
        </w:r>
      </w:ins>
    </w:p>
    <w:p w14:paraId="124931FE" w14:textId="77777777" w:rsidR="004C6AEC" w:rsidRDefault="004C6AEC">
      <w:pPr>
        <w:ind w:left="-5" w:right="45"/>
      </w:pPr>
    </w:p>
    <w:p w14:paraId="1D0FA8CE" w14:textId="77777777" w:rsidR="004C6AEC" w:rsidRDefault="00FB1697">
      <w:pPr>
        <w:spacing w:after="216" w:line="259" w:lineRule="auto"/>
        <w:ind w:left="-5" w:right="0"/>
        <w:jc w:val="left"/>
      </w:pPr>
      <w:r>
        <w:rPr>
          <w:b/>
        </w:rPr>
        <w:t xml:space="preserve">REFERENCES: </w:t>
      </w:r>
    </w:p>
    <w:p w14:paraId="7CCB9DE8" w14:textId="77777777" w:rsidR="009478D3" w:rsidRPr="008E75E3" w:rsidRDefault="009478D3" w:rsidP="009478D3">
      <w:pPr>
        <w:widowControl w:val="0"/>
        <w:tabs>
          <w:tab w:val="left" w:pos="477"/>
        </w:tabs>
        <w:autoSpaceDE w:val="0"/>
        <w:autoSpaceDN w:val="0"/>
        <w:spacing w:before="145" w:after="0" w:line="360" w:lineRule="auto"/>
        <w:ind w:right="159"/>
        <w:rPr>
          <w:noProof/>
        </w:rPr>
      </w:pPr>
      <w:r w:rsidRPr="008E75E3">
        <w:rPr>
          <w:noProof/>
        </w:rPr>
        <w:t>[1] 2025, International Journal of Scientific Research in Engineering and Management (IJSREM) Volume 9, Issue 4, April 2025 – Dr. D. Siva, S. Jameela, P. Lavanya, V. Surendra “Department of Electronics &amp; Communication Engineering, Sai Rajeswari Institute of Technology, Proddatur, Andhra Pradesh” titled as SMART RFID IOT ENABLED EV CHARGING SYSTEM.</w:t>
      </w:r>
    </w:p>
    <w:p w14:paraId="2A75BA87" w14:textId="77777777" w:rsidR="009478D3" w:rsidRPr="008E75E3" w:rsidRDefault="009478D3" w:rsidP="009478D3">
      <w:pPr>
        <w:widowControl w:val="0"/>
        <w:tabs>
          <w:tab w:val="left" w:pos="477"/>
        </w:tabs>
        <w:autoSpaceDE w:val="0"/>
        <w:autoSpaceDN w:val="0"/>
        <w:spacing w:before="145" w:after="0" w:line="360" w:lineRule="auto"/>
        <w:ind w:right="159"/>
        <w:rPr>
          <w:noProof/>
        </w:rPr>
      </w:pPr>
      <w:r w:rsidRPr="008E75E3">
        <w:rPr>
          <w:noProof/>
        </w:rPr>
        <w:t>[2] 2024, Major Project Report – Vyankatesh Chavan, Aniket Kahandal, Sujal Sonavane, Ankur Saxena “Department of Electronics and Telecommunication Engineering, Sandip Institute of Technology and Research Centre, Nashik, Maharashtra, India” titled as PREPAID &amp; POSTPAID BILLING FOR EV CHARGING STATION.</w:t>
      </w:r>
    </w:p>
    <w:p w14:paraId="0181A098" w14:textId="77777777" w:rsidR="009478D3" w:rsidRPr="008E75E3" w:rsidRDefault="009478D3" w:rsidP="009478D3">
      <w:pPr>
        <w:widowControl w:val="0"/>
        <w:tabs>
          <w:tab w:val="left" w:pos="477"/>
        </w:tabs>
        <w:autoSpaceDE w:val="0"/>
        <w:autoSpaceDN w:val="0"/>
        <w:spacing w:before="145" w:after="0" w:line="360" w:lineRule="auto"/>
        <w:ind w:right="159"/>
        <w:rPr>
          <w:noProof/>
        </w:rPr>
      </w:pPr>
      <w:r w:rsidRPr="008E75E3">
        <w:rPr>
          <w:noProof/>
        </w:rPr>
        <w:t xml:space="preserve">[3] 2022, IEEE International Conference on Smart Grid Communications (SmartGridComm) – J. Liu, X. Wang, Y. Zhang titled as RFID-BASED SMART CHARGING STATION FOR ELECTRIC </w:t>
      </w:r>
      <w:r w:rsidRPr="008E75E3">
        <w:rPr>
          <w:noProof/>
        </w:rPr>
        <w:lastRenderedPageBreak/>
        <w:t>VEHICLES.</w:t>
      </w:r>
    </w:p>
    <w:p w14:paraId="64FA88A3" w14:textId="77777777" w:rsidR="009478D3" w:rsidRPr="008E75E3" w:rsidRDefault="009478D3" w:rsidP="009478D3">
      <w:pPr>
        <w:widowControl w:val="0"/>
        <w:tabs>
          <w:tab w:val="left" w:pos="477"/>
        </w:tabs>
        <w:autoSpaceDE w:val="0"/>
        <w:autoSpaceDN w:val="0"/>
        <w:spacing w:before="145" w:after="0" w:line="360" w:lineRule="auto"/>
        <w:ind w:right="159"/>
        <w:rPr>
          <w:noProof/>
        </w:rPr>
      </w:pPr>
      <w:r w:rsidRPr="008E75E3">
        <w:rPr>
          <w:noProof/>
        </w:rPr>
        <w:t>[4] 2021, IEEE Transactions on Industrial Electronics Volume 68, Issue 5, May 2021 – M. Patel, P. Shah, D. Joshi titled as DESIGN AND IMPLEMENTATION OF AN RFID-BASED AUTHENTICATION SYSTEM FOR EV CHARGING.</w:t>
      </w:r>
    </w:p>
    <w:p w14:paraId="7A58AF80" w14:textId="77777777" w:rsidR="009478D3" w:rsidRPr="008E75E3" w:rsidRDefault="009478D3" w:rsidP="009478D3">
      <w:pPr>
        <w:widowControl w:val="0"/>
        <w:tabs>
          <w:tab w:val="left" w:pos="477"/>
        </w:tabs>
        <w:autoSpaceDE w:val="0"/>
        <w:autoSpaceDN w:val="0"/>
        <w:spacing w:before="145" w:after="0" w:line="360" w:lineRule="auto"/>
        <w:ind w:right="159"/>
        <w:rPr>
          <w:noProof/>
        </w:rPr>
      </w:pPr>
      <w:r w:rsidRPr="008E75E3">
        <w:rPr>
          <w:noProof/>
        </w:rPr>
        <w:t>[5] 2022, IEEE Power and Energy Conference – A. Sharma, V. Kumar titled as SMART GRID-BASED EV CHARGING STATION USING RFID AUTHENTICATION AND IOT INTEGRATION.</w:t>
      </w:r>
    </w:p>
    <w:p w14:paraId="3751C872" w14:textId="77777777" w:rsidR="009478D3" w:rsidRDefault="009478D3" w:rsidP="009478D3">
      <w:pPr>
        <w:widowControl w:val="0"/>
        <w:tabs>
          <w:tab w:val="left" w:pos="477"/>
        </w:tabs>
        <w:autoSpaceDE w:val="0"/>
        <w:autoSpaceDN w:val="0"/>
        <w:spacing w:before="145" w:after="0" w:line="360" w:lineRule="auto"/>
        <w:ind w:right="159"/>
        <w:rPr>
          <w:noProof/>
          <w:sz w:val="24"/>
        </w:rPr>
      </w:pPr>
      <w:r w:rsidRPr="008E75E3">
        <w:rPr>
          <w:noProof/>
        </w:rPr>
        <w:t>[6] 2023, IEEE Internet of Things Journal Volume 9, Issue 3, February 2023 – T. Chen, L. He, W. Zhang titled as RELAY-CONTROLLED ELECTRIC VEHICLE CHARGING STATION WITH RFID-BASED USER AUTHENTICATION</w:t>
      </w:r>
      <w:r w:rsidRPr="008E75E3">
        <w:rPr>
          <w:noProof/>
          <w:sz w:val="24"/>
        </w:rPr>
        <w:t>.</w:t>
      </w:r>
    </w:p>
    <w:p w14:paraId="57839C7F" w14:textId="77777777" w:rsidR="009478D3" w:rsidRPr="008E75E3" w:rsidRDefault="009478D3" w:rsidP="009478D3">
      <w:pPr>
        <w:widowControl w:val="0"/>
        <w:tabs>
          <w:tab w:val="left" w:pos="477"/>
        </w:tabs>
        <w:autoSpaceDE w:val="0"/>
        <w:autoSpaceDN w:val="0"/>
        <w:spacing w:before="145" w:after="0" w:line="360" w:lineRule="auto"/>
        <w:ind w:right="159"/>
        <w:rPr>
          <w:lang w:val="en-US"/>
        </w:rPr>
      </w:pPr>
      <w:r w:rsidRPr="008E75E3">
        <w:t xml:space="preserve">[7] S. Negarestani, M. Fotuhi-firuzabad, M. Rastegar, A. Rajabi-ghahnavieh, Optimal Sizing of Storage System in a Fast-Charging Station for Plug-in Hybrid Electric Vehicles 2 (4) (2016) 443– 453. </w:t>
      </w:r>
    </w:p>
    <w:p w14:paraId="6F17A13B" w14:textId="77777777" w:rsidR="009478D3" w:rsidRPr="008E75E3" w:rsidRDefault="009478D3" w:rsidP="009478D3">
      <w:pPr>
        <w:widowControl w:val="0"/>
        <w:tabs>
          <w:tab w:val="left" w:pos="477"/>
        </w:tabs>
        <w:autoSpaceDE w:val="0"/>
        <w:autoSpaceDN w:val="0"/>
        <w:spacing w:before="145" w:after="0" w:line="360" w:lineRule="auto"/>
        <w:ind w:right="159"/>
        <w:rPr>
          <w:lang w:val="en-US"/>
        </w:rPr>
      </w:pPr>
      <w:r w:rsidRPr="008E75E3">
        <w:t xml:space="preserve">[8] S. Negarestani, M. Fotuhi-firuzabad, M. Rastegar, A. Rajabi-ghahnavieh, Optimal Sizing of Storage System in a Fast-Charging Station for Plug-in Hybrid Electric Vehicles 2 (4) (2016) 443– 453. </w:t>
      </w:r>
    </w:p>
    <w:p w14:paraId="78914041" w14:textId="77777777" w:rsidR="009478D3" w:rsidRPr="008E75E3" w:rsidRDefault="009478D3" w:rsidP="009478D3">
      <w:pPr>
        <w:widowControl w:val="0"/>
        <w:tabs>
          <w:tab w:val="left" w:pos="477"/>
        </w:tabs>
        <w:autoSpaceDE w:val="0"/>
        <w:autoSpaceDN w:val="0"/>
        <w:spacing w:before="145" w:after="0" w:line="360" w:lineRule="auto"/>
        <w:ind w:right="159"/>
        <w:rPr>
          <w:lang w:val="en-US"/>
        </w:rPr>
      </w:pPr>
      <w:r w:rsidRPr="008E75E3">
        <w:t xml:space="preserve">[9]I. S. Bayram, G. Michailidis, M. Devetsikiotis, B. Parkhideh, “Strategies for Competing Energy Storage Technologies for DC Fast Charging Stations”, 2012 IEEE Third International Conference on Smart Grid Communications, Smart Grid Comm 2012 </w:t>
      </w:r>
    </w:p>
    <w:p w14:paraId="775AE623" w14:textId="77777777" w:rsidR="009478D3" w:rsidRPr="008E75E3" w:rsidRDefault="009478D3" w:rsidP="009478D3">
      <w:pPr>
        <w:widowControl w:val="0"/>
        <w:tabs>
          <w:tab w:val="left" w:pos="477"/>
        </w:tabs>
        <w:autoSpaceDE w:val="0"/>
        <w:autoSpaceDN w:val="0"/>
        <w:spacing w:before="145" w:after="0" w:line="360" w:lineRule="auto"/>
        <w:ind w:right="159"/>
        <w:rPr>
          <w:lang w:val="en-US"/>
        </w:rPr>
      </w:pPr>
      <w:r w:rsidRPr="008E75E3">
        <w:rPr>
          <w:lang w:val="en-US"/>
        </w:rPr>
        <w:t>[10]Mburu, P. T., &amp; Sathyamoorthi, C. R. (2014). Switching from post-paid to pre-paid models: customer perception and the organisational role in managing the change: a case study of botswana power corporation. Journal of Management Research, 6(3), 175.</w:t>
      </w:r>
    </w:p>
    <w:p w14:paraId="753BB589" w14:textId="77777777" w:rsidR="004C6AEC" w:rsidRDefault="004C6AEC" w:rsidP="00295833">
      <w:pPr>
        <w:ind w:right="45"/>
      </w:pPr>
    </w:p>
    <w:sectPr w:rsidR="004C6AEC">
      <w:type w:val="continuous"/>
      <w:pgSz w:w="11906" w:h="16838"/>
      <w:pgMar w:top="1296" w:right="422" w:bottom="639" w:left="852" w:header="720" w:footer="720" w:gutter="0"/>
      <w:cols w:num="2" w:space="6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3290D" w14:textId="77777777" w:rsidR="00FF2AE4" w:rsidRDefault="00FF2AE4">
      <w:pPr>
        <w:spacing w:after="0" w:line="240" w:lineRule="auto"/>
      </w:pPr>
      <w:r>
        <w:separator/>
      </w:r>
    </w:p>
  </w:endnote>
  <w:endnote w:type="continuationSeparator" w:id="0">
    <w:p w14:paraId="65CA665D" w14:textId="77777777" w:rsidR="00FF2AE4" w:rsidRDefault="00FF2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CE0B5" w14:textId="77777777" w:rsidR="004C6AEC" w:rsidRDefault="00FB1697">
    <w:pPr>
      <w:spacing w:after="0" w:line="259" w:lineRule="auto"/>
      <w:ind w:left="-1052" w:right="-737"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0882A290" wp14:editId="16A31906">
              <wp:simplePos x="0" y="0"/>
              <wp:positionH relativeFrom="page">
                <wp:posOffset>522732</wp:posOffset>
              </wp:positionH>
              <wp:positionV relativeFrom="page">
                <wp:posOffset>10315956</wp:posOffset>
              </wp:positionV>
              <wp:extent cx="6787896" cy="56388"/>
              <wp:effectExtent l="0" t="0" r="0" b="0"/>
              <wp:wrapSquare wrapText="bothSides"/>
              <wp:docPr id="8931" name="Group 8931"/>
              <wp:cNvGraphicFramePr/>
              <a:graphic xmlns:a="http://schemas.openxmlformats.org/drawingml/2006/main">
                <a:graphicData uri="http://schemas.microsoft.com/office/word/2010/wordprocessingGroup">
                  <wpg:wgp>
                    <wpg:cNvGrpSpPr/>
                    <wpg:grpSpPr>
                      <a:xfrm>
                        <a:off x="0" y="0"/>
                        <a:ext cx="6787896" cy="56388"/>
                        <a:chOff x="0" y="0"/>
                        <a:chExt cx="6787896" cy="56388"/>
                      </a:xfrm>
                    </wpg:grpSpPr>
                    <wps:wsp>
                      <wps:cNvPr id="9083" name="Shape 9083"/>
                      <wps:cNvSpPr/>
                      <wps:spPr>
                        <a:xfrm>
                          <a:off x="0" y="0"/>
                          <a:ext cx="6787896" cy="38100"/>
                        </a:xfrm>
                        <a:custGeom>
                          <a:avLst/>
                          <a:gdLst/>
                          <a:ahLst/>
                          <a:cxnLst/>
                          <a:rect l="0" t="0" r="0" b="0"/>
                          <a:pathLst>
                            <a:path w="6787896" h="38100">
                              <a:moveTo>
                                <a:pt x="0" y="0"/>
                              </a:moveTo>
                              <a:lnTo>
                                <a:pt x="6787896" y="0"/>
                              </a:lnTo>
                              <a:lnTo>
                                <a:pt x="67878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9084" name="Shape 9084"/>
                      <wps:cNvSpPr/>
                      <wps:spPr>
                        <a:xfrm>
                          <a:off x="0" y="47244"/>
                          <a:ext cx="6787896" cy="9144"/>
                        </a:xfrm>
                        <a:custGeom>
                          <a:avLst/>
                          <a:gdLst/>
                          <a:ahLst/>
                          <a:cxnLst/>
                          <a:rect l="0" t="0" r="0" b="0"/>
                          <a:pathLst>
                            <a:path w="6787896" h="9144">
                              <a:moveTo>
                                <a:pt x="0" y="0"/>
                              </a:moveTo>
                              <a:lnTo>
                                <a:pt x="6787896" y="0"/>
                              </a:lnTo>
                              <a:lnTo>
                                <a:pt x="67878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8931" style="width:534.48pt;height:4.44pt;position:absolute;mso-position-horizontal-relative:page;mso-position-horizontal:absolute;margin-left:41.16pt;mso-position-vertical-relative:page;margin-top:812.28pt;" coordsize="67878,563">
              <v:shape id="Shape 9085" style="position:absolute;width:67878;height:381;left:0;top:0;" coordsize="6787896,38100" path="m0,0l6787896,0l6787896,38100l0,38100l0,0">
                <v:stroke weight="0pt" endcap="flat" joinstyle="miter" miterlimit="10" on="false" color="#000000" opacity="0"/>
                <v:fill on="true" color="#622423"/>
              </v:shape>
              <v:shape id="Shape 9086" style="position:absolute;width:67878;height:91;left:0;top:472;" coordsize="6787896,9144" path="m0,0l6787896,0l6787896,9144l0,9144l0,0">
                <v:stroke weight="0pt" endcap="flat" joinstyle="miter" miterlimit="10" on="false" color="#000000" opacity="0"/>
                <v:fill on="true" color="#622423"/>
              </v:shape>
              <w10:wrap type="square"/>
            </v:group>
          </w:pict>
        </mc:Fallback>
      </mc:AlternateContent>
    </w:r>
    <w:r>
      <w:rPr>
        <w:rFonts w:ascii="Cambria" w:eastAsia="Cambria" w:hAnsi="Cambria" w:cs="Cambria"/>
        <w:b/>
        <w:color w:val="585858"/>
        <w:sz w:val="20"/>
      </w:rPr>
      <w:t>© 2025, IJSREM      |</w:t>
    </w:r>
    <w:r>
      <w:rPr>
        <w:rFonts w:ascii="Calibri" w:eastAsia="Calibri" w:hAnsi="Calibri" w:cs="Calibri"/>
        <w:b/>
        <w:sz w:val="20"/>
      </w:rPr>
      <w:t xml:space="preserve"> </w:t>
    </w:r>
    <w:r>
      <w:rPr>
        <w:rFonts w:ascii="Cambria" w:eastAsia="Cambria" w:hAnsi="Cambria" w:cs="Cambria"/>
        <w:color w:val="0000FF"/>
        <w:sz w:val="20"/>
        <w:u w:val="single" w:color="0000FF"/>
      </w:rPr>
      <w:t>www.ijsrem.com</w:t>
    </w:r>
    <w:r>
      <w:rPr>
        <w:rFonts w:ascii="Cambria" w:eastAsia="Cambria" w:hAnsi="Cambria" w:cs="Cambria"/>
        <w:b/>
        <w:sz w:val="20"/>
      </w:rPr>
      <w:t xml:space="preserve">  </w:t>
    </w:r>
    <w:r>
      <w:rPr>
        <w:rFonts w:ascii="Cambria" w:eastAsia="Cambria" w:hAnsi="Cambria" w:cs="Cambria"/>
        <w:b/>
        <w:color w:val="585858"/>
        <w:sz w:val="20"/>
      </w:rPr>
      <w:t xml:space="preserve">                                  DOI:</w:t>
    </w:r>
    <w:r>
      <w:rPr>
        <w:rFonts w:ascii="Calibri" w:eastAsia="Calibri" w:hAnsi="Calibri" w:cs="Calibri"/>
        <w:sz w:val="20"/>
      </w:rPr>
      <w:t xml:space="preserve"> </w:t>
    </w:r>
    <w:r>
      <w:rPr>
        <w:rFonts w:ascii="Cambria" w:eastAsia="Cambria" w:hAnsi="Cambria" w:cs="Cambria"/>
        <w:b/>
        <w:color w:val="585858"/>
        <w:sz w:val="20"/>
      </w:rPr>
      <w:t xml:space="preserve">10.55041/IJSREM43766                                           </w:t>
    </w:r>
    <w:r>
      <w:rPr>
        <w:rFonts w:ascii="Cambria" w:eastAsia="Cambria" w:hAnsi="Cambria" w:cs="Cambria"/>
        <w:sz w:val="20"/>
      </w:rPr>
      <w:t xml:space="preserve"> |        Page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mbria" w:eastAsia="Cambria" w:hAnsi="Cambria" w:cs="Cambria"/>
        <w:sz w:val="20"/>
      </w:rPr>
      <w:t xml:space="preserve"> </w:t>
    </w:r>
  </w:p>
  <w:p w14:paraId="0C753196" w14:textId="77777777" w:rsidR="004C6AEC" w:rsidRDefault="00FB1697">
    <w:pPr>
      <w:spacing w:after="0" w:line="259" w:lineRule="auto"/>
      <w:ind w:left="-1052" w:right="0"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43B9B" w14:textId="77777777" w:rsidR="004C6AEC" w:rsidRDefault="00FB1697">
    <w:pPr>
      <w:spacing w:after="0" w:line="259" w:lineRule="auto"/>
      <w:ind w:left="-1052" w:right="-737"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A03C330" wp14:editId="4D63D144">
              <wp:simplePos x="0" y="0"/>
              <wp:positionH relativeFrom="page">
                <wp:posOffset>522732</wp:posOffset>
              </wp:positionH>
              <wp:positionV relativeFrom="page">
                <wp:posOffset>10315956</wp:posOffset>
              </wp:positionV>
              <wp:extent cx="6787896" cy="56388"/>
              <wp:effectExtent l="0" t="0" r="0" b="0"/>
              <wp:wrapSquare wrapText="bothSides"/>
              <wp:docPr id="8804" name="Group 8804"/>
              <wp:cNvGraphicFramePr/>
              <a:graphic xmlns:a="http://schemas.openxmlformats.org/drawingml/2006/main">
                <a:graphicData uri="http://schemas.microsoft.com/office/word/2010/wordprocessingGroup">
                  <wpg:wgp>
                    <wpg:cNvGrpSpPr/>
                    <wpg:grpSpPr>
                      <a:xfrm>
                        <a:off x="0" y="0"/>
                        <a:ext cx="6787896" cy="56388"/>
                        <a:chOff x="0" y="0"/>
                        <a:chExt cx="6787896" cy="56388"/>
                      </a:xfrm>
                    </wpg:grpSpPr>
                    <wps:wsp>
                      <wps:cNvPr id="9079" name="Shape 9079"/>
                      <wps:cNvSpPr/>
                      <wps:spPr>
                        <a:xfrm>
                          <a:off x="0" y="0"/>
                          <a:ext cx="6787896" cy="38100"/>
                        </a:xfrm>
                        <a:custGeom>
                          <a:avLst/>
                          <a:gdLst/>
                          <a:ahLst/>
                          <a:cxnLst/>
                          <a:rect l="0" t="0" r="0" b="0"/>
                          <a:pathLst>
                            <a:path w="6787896" h="38100">
                              <a:moveTo>
                                <a:pt x="0" y="0"/>
                              </a:moveTo>
                              <a:lnTo>
                                <a:pt x="6787896" y="0"/>
                              </a:lnTo>
                              <a:lnTo>
                                <a:pt x="67878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9080" name="Shape 9080"/>
                      <wps:cNvSpPr/>
                      <wps:spPr>
                        <a:xfrm>
                          <a:off x="0" y="47244"/>
                          <a:ext cx="6787896" cy="9144"/>
                        </a:xfrm>
                        <a:custGeom>
                          <a:avLst/>
                          <a:gdLst/>
                          <a:ahLst/>
                          <a:cxnLst/>
                          <a:rect l="0" t="0" r="0" b="0"/>
                          <a:pathLst>
                            <a:path w="6787896" h="9144">
                              <a:moveTo>
                                <a:pt x="0" y="0"/>
                              </a:moveTo>
                              <a:lnTo>
                                <a:pt x="6787896" y="0"/>
                              </a:lnTo>
                              <a:lnTo>
                                <a:pt x="67878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8804" style="width:534.48pt;height:4.44pt;position:absolute;mso-position-horizontal-relative:page;mso-position-horizontal:absolute;margin-left:41.16pt;mso-position-vertical-relative:page;margin-top:812.28pt;" coordsize="67878,563">
              <v:shape id="Shape 9081" style="position:absolute;width:67878;height:381;left:0;top:0;" coordsize="6787896,38100" path="m0,0l6787896,0l6787896,38100l0,38100l0,0">
                <v:stroke weight="0pt" endcap="flat" joinstyle="miter" miterlimit="10" on="false" color="#000000" opacity="0"/>
                <v:fill on="true" color="#622423"/>
              </v:shape>
              <v:shape id="Shape 9082" style="position:absolute;width:67878;height:91;left:0;top:472;" coordsize="6787896,9144" path="m0,0l6787896,0l6787896,9144l0,9144l0,0">
                <v:stroke weight="0pt" endcap="flat" joinstyle="miter" miterlimit="10" on="false" color="#000000" opacity="0"/>
                <v:fill on="true" color="#622423"/>
              </v:shape>
              <w10:wrap type="square"/>
            </v:group>
          </w:pict>
        </mc:Fallback>
      </mc:AlternateContent>
    </w:r>
    <w:r w:rsidR="009478D3">
      <w:rPr>
        <w:rFonts w:ascii="Cambria" w:eastAsia="Cambria" w:hAnsi="Cambria" w:cs="Cambria"/>
        <w:b/>
        <w:color w:val="585858"/>
        <w:sz w:val="20"/>
      </w:rPr>
      <w:t xml:space="preserve"> </w:t>
    </w:r>
    <w:r>
      <w:rPr>
        <w:rFonts w:ascii="Cambria" w:eastAsia="Cambria" w:hAnsi="Cambria" w:cs="Cambria"/>
        <w:b/>
        <w:color w:val="585858"/>
        <w:sz w:val="20"/>
      </w:rPr>
      <w:t xml:space="preserve">    </w:t>
    </w:r>
    <w:r>
      <w:rPr>
        <w:rFonts w:ascii="Cambria" w:eastAsia="Cambria" w:hAnsi="Cambria" w:cs="Cambria"/>
        <w:sz w:val="20"/>
      </w:rPr>
      <w:t xml:space="preserve">       Page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mbria" w:eastAsia="Cambria" w:hAnsi="Cambria" w:cs="Cambria"/>
        <w:sz w:val="20"/>
      </w:rPr>
      <w:t xml:space="preserve"> </w:t>
    </w:r>
  </w:p>
  <w:p w14:paraId="598F6F4A" w14:textId="77777777" w:rsidR="004C6AEC" w:rsidRDefault="00FB1697">
    <w:pPr>
      <w:spacing w:after="0" w:line="259" w:lineRule="auto"/>
      <w:ind w:left="-1052" w:right="0"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8CE07" w14:textId="77777777" w:rsidR="004C6AEC" w:rsidRDefault="00FB1697">
    <w:pPr>
      <w:spacing w:after="0" w:line="259" w:lineRule="auto"/>
      <w:ind w:left="-1052" w:right="-737"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49C200F5" wp14:editId="32ABA2E7">
              <wp:simplePos x="0" y="0"/>
              <wp:positionH relativeFrom="page">
                <wp:posOffset>522732</wp:posOffset>
              </wp:positionH>
              <wp:positionV relativeFrom="page">
                <wp:posOffset>10315956</wp:posOffset>
              </wp:positionV>
              <wp:extent cx="6787896" cy="56388"/>
              <wp:effectExtent l="0" t="0" r="0" b="0"/>
              <wp:wrapSquare wrapText="bothSides"/>
              <wp:docPr id="8677" name="Group 8677"/>
              <wp:cNvGraphicFramePr/>
              <a:graphic xmlns:a="http://schemas.openxmlformats.org/drawingml/2006/main">
                <a:graphicData uri="http://schemas.microsoft.com/office/word/2010/wordprocessingGroup">
                  <wpg:wgp>
                    <wpg:cNvGrpSpPr/>
                    <wpg:grpSpPr>
                      <a:xfrm>
                        <a:off x="0" y="0"/>
                        <a:ext cx="6787896" cy="56388"/>
                        <a:chOff x="0" y="0"/>
                        <a:chExt cx="6787896" cy="56388"/>
                      </a:xfrm>
                    </wpg:grpSpPr>
                    <wps:wsp>
                      <wps:cNvPr id="9075" name="Shape 9075"/>
                      <wps:cNvSpPr/>
                      <wps:spPr>
                        <a:xfrm>
                          <a:off x="0" y="0"/>
                          <a:ext cx="6787896" cy="38100"/>
                        </a:xfrm>
                        <a:custGeom>
                          <a:avLst/>
                          <a:gdLst/>
                          <a:ahLst/>
                          <a:cxnLst/>
                          <a:rect l="0" t="0" r="0" b="0"/>
                          <a:pathLst>
                            <a:path w="6787896" h="38100">
                              <a:moveTo>
                                <a:pt x="0" y="0"/>
                              </a:moveTo>
                              <a:lnTo>
                                <a:pt x="6787896" y="0"/>
                              </a:lnTo>
                              <a:lnTo>
                                <a:pt x="67878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9076" name="Shape 9076"/>
                      <wps:cNvSpPr/>
                      <wps:spPr>
                        <a:xfrm>
                          <a:off x="0" y="47244"/>
                          <a:ext cx="6787896" cy="9144"/>
                        </a:xfrm>
                        <a:custGeom>
                          <a:avLst/>
                          <a:gdLst/>
                          <a:ahLst/>
                          <a:cxnLst/>
                          <a:rect l="0" t="0" r="0" b="0"/>
                          <a:pathLst>
                            <a:path w="6787896" h="9144">
                              <a:moveTo>
                                <a:pt x="0" y="0"/>
                              </a:moveTo>
                              <a:lnTo>
                                <a:pt x="6787896" y="0"/>
                              </a:lnTo>
                              <a:lnTo>
                                <a:pt x="67878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8677" style="width:534.48pt;height:4.44pt;position:absolute;mso-position-horizontal-relative:page;mso-position-horizontal:absolute;margin-left:41.16pt;mso-position-vertical-relative:page;margin-top:812.28pt;" coordsize="67878,563">
              <v:shape id="Shape 9077" style="position:absolute;width:67878;height:381;left:0;top:0;" coordsize="6787896,38100" path="m0,0l6787896,0l6787896,38100l0,38100l0,0">
                <v:stroke weight="0pt" endcap="flat" joinstyle="miter" miterlimit="10" on="false" color="#000000" opacity="0"/>
                <v:fill on="true" color="#622423"/>
              </v:shape>
              <v:shape id="Shape 9078" style="position:absolute;width:67878;height:91;left:0;top:472;" coordsize="6787896,9144" path="m0,0l6787896,0l6787896,9144l0,9144l0,0">
                <v:stroke weight="0pt" endcap="flat" joinstyle="miter" miterlimit="10" on="false" color="#000000" opacity="0"/>
                <v:fill on="true" color="#622423"/>
              </v:shape>
              <w10:wrap type="square"/>
            </v:group>
          </w:pict>
        </mc:Fallback>
      </mc:AlternateContent>
    </w:r>
    <w:r>
      <w:rPr>
        <w:rFonts w:ascii="Cambria" w:eastAsia="Cambria" w:hAnsi="Cambria" w:cs="Cambria"/>
        <w:b/>
        <w:color w:val="585858"/>
        <w:sz w:val="20"/>
      </w:rPr>
      <w:t>© 2025, IJSREM      |</w:t>
    </w:r>
    <w:r>
      <w:rPr>
        <w:rFonts w:ascii="Calibri" w:eastAsia="Calibri" w:hAnsi="Calibri" w:cs="Calibri"/>
        <w:b/>
        <w:sz w:val="20"/>
      </w:rPr>
      <w:t xml:space="preserve"> </w:t>
    </w:r>
    <w:r>
      <w:rPr>
        <w:rFonts w:ascii="Cambria" w:eastAsia="Cambria" w:hAnsi="Cambria" w:cs="Cambria"/>
        <w:color w:val="0000FF"/>
        <w:sz w:val="20"/>
        <w:u w:val="single" w:color="0000FF"/>
      </w:rPr>
      <w:t>www.ijsrem.com</w:t>
    </w:r>
    <w:r>
      <w:rPr>
        <w:rFonts w:ascii="Cambria" w:eastAsia="Cambria" w:hAnsi="Cambria" w:cs="Cambria"/>
        <w:b/>
        <w:sz w:val="20"/>
      </w:rPr>
      <w:t xml:space="preserve">  </w:t>
    </w:r>
    <w:r>
      <w:rPr>
        <w:rFonts w:ascii="Cambria" w:eastAsia="Cambria" w:hAnsi="Cambria" w:cs="Cambria"/>
        <w:b/>
        <w:color w:val="585858"/>
        <w:sz w:val="20"/>
      </w:rPr>
      <w:t xml:space="preserve">                                  DOI:</w:t>
    </w:r>
    <w:r>
      <w:rPr>
        <w:rFonts w:ascii="Calibri" w:eastAsia="Calibri" w:hAnsi="Calibri" w:cs="Calibri"/>
        <w:sz w:val="20"/>
      </w:rPr>
      <w:t xml:space="preserve"> </w:t>
    </w:r>
    <w:r>
      <w:rPr>
        <w:rFonts w:ascii="Cambria" w:eastAsia="Cambria" w:hAnsi="Cambria" w:cs="Cambria"/>
        <w:b/>
        <w:color w:val="585858"/>
        <w:sz w:val="20"/>
      </w:rPr>
      <w:t xml:space="preserve">10.55041/IJSREM43766                                           </w:t>
    </w:r>
    <w:r>
      <w:rPr>
        <w:rFonts w:ascii="Cambria" w:eastAsia="Cambria" w:hAnsi="Cambria" w:cs="Cambria"/>
        <w:sz w:val="20"/>
      </w:rPr>
      <w:t xml:space="preserve"> |        Page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mbria" w:eastAsia="Cambria" w:hAnsi="Cambria" w:cs="Cambria"/>
        <w:sz w:val="20"/>
      </w:rPr>
      <w:t xml:space="preserve"> </w:t>
    </w:r>
  </w:p>
  <w:p w14:paraId="71F4A8E6" w14:textId="77777777" w:rsidR="004C6AEC" w:rsidRDefault="00FB1697">
    <w:pPr>
      <w:spacing w:after="0" w:line="259" w:lineRule="auto"/>
      <w:ind w:left="-1052" w:right="0" w:firstLine="0"/>
      <w:jc w:val="left"/>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8B446" w14:textId="77777777" w:rsidR="00FF2AE4" w:rsidRDefault="00FF2AE4">
      <w:pPr>
        <w:spacing w:after="0" w:line="240" w:lineRule="auto"/>
      </w:pPr>
      <w:r>
        <w:separator/>
      </w:r>
    </w:p>
  </w:footnote>
  <w:footnote w:type="continuationSeparator" w:id="0">
    <w:p w14:paraId="55639833" w14:textId="77777777" w:rsidR="00FF2AE4" w:rsidRDefault="00FF2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5ED61" w14:textId="77777777" w:rsidR="004C6AEC" w:rsidRDefault="00FB1697">
    <w:pPr>
      <w:spacing w:after="0" w:line="259" w:lineRule="auto"/>
      <w:ind w:left="-708" w:right="-709" w:firstLine="0"/>
      <w:jc w:val="center"/>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4BD29344" wp14:editId="686868A0">
              <wp:simplePos x="0" y="0"/>
              <wp:positionH relativeFrom="page">
                <wp:posOffset>274320</wp:posOffset>
              </wp:positionH>
              <wp:positionV relativeFrom="page">
                <wp:posOffset>52705</wp:posOffset>
              </wp:positionV>
              <wp:extent cx="6922771" cy="607695"/>
              <wp:effectExtent l="0" t="0" r="0" b="0"/>
              <wp:wrapNone/>
              <wp:docPr id="8825" name="Group 8825"/>
              <wp:cNvGraphicFramePr/>
              <a:graphic xmlns:a="http://schemas.openxmlformats.org/drawingml/2006/main">
                <a:graphicData uri="http://schemas.microsoft.com/office/word/2010/wordprocessingGroup">
                  <wpg:wgp>
                    <wpg:cNvGrpSpPr/>
                    <wpg:grpSpPr>
                      <a:xfrm>
                        <a:off x="0" y="0"/>
                        <a:ext cx="6922771" cy="607695"/>
                        <a:chOff x="0" y="0"/>
                        <a:chExt cx="6922771" cy="607695"/>
                      </a:xfrm>
                    </wpg:grpSpPr>
                    <pic:pic xmlns:pic="http://schemas.openxmlformats.org/drawingml/2006/picture">
                      <pic:nvPicPr>
                        <pic:cNvPr id="8826" name="Picture 8826"/>
                        <pic:cNvPicPr/>
                      </pic:nvPicPr>
                      <pic:blipFill>
                        <a:blip r:embed="rId1"/>
                        <a:stretch>
                          <a:fillRect/>
                        </a:stretch>
                      </pic:blipFill>
                      <pic:spPr>
                        <a:xfrm>
                          <a:off x="0" y="0"/>
                          <a:ext cx="749300" cy="607695"/>
                        </a:xfrm>
                        <a:prstGeom prst="rect">
                          <a:avLst/>
                        </a:prstGeom>
                      </pic:spPr>
                    </pic:pic>
                    <wps:wsp>
                      <wps:cNvPr id="8827" name="Shape 8827"/>
                      <wps:cNvSpPr/>
                      <wps:spPr>
                        <a:xfrm>
                          <a:off x="237490" y="546735"/>
                          <a:ext cx="6685281" cy="0"/>
                        </a:xfrm>
                        <a:custGeom>
                          <a:avLst/>
                          <a:gdLst/>
                          <a:ahLst/>
                          <a:cxnLst/>
                          <a:rect l="0" t="0" r="0" b="0"/>
                          <a:pathLst>
                            <a:path w="6685281">
                              <a:moveTo>
                                <a:pt x="0" y="0"/>
                              </a:moveTo>
                              <a:lnTo>
                                <a:pt x="6685281"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25" style="width:545.1pt;height:47.85pt;position:absolute;z-index:-2147483597;mso-position-horizontal-relative:page;mso-position-horizontal:absolute;margin-left:21.6pt;mso-position-vertical-relative:page;margin-top:4.15pt;" coordsize="69227,6076">
              <v:shape id="Picture 8826" style="position:absolute;width:7493;height:6076;left:0;top:0;" filled="f">
                <v:imagedata r:id="rId15"/>
              </v:shape>
              <v:shape id="Shape 8827" style="position:absolute;width:66852;height:0;left:2374;top:5467;" coordsize="6685281,0" path="m0,0l6685281,0">
                <v:stroke weight="0.75pt" endcap="flat" joinstyle="round" on="true" color="#808080"/>
                <v:fill on="false" color="#000000" opacity="0"/>
              </v:shape>
            </v:group>
          </w:pict>
        </mc:Fallback>
      </mc:AlternateContent>
    </w:r>
    <w:r>
      <w:rPr>
        <w:rFonts w:ascii="Cambria" w:eastAsia="Cambria" w:hAnsi="Cambria" w:cs="Cambria"/>
        <w:b/>
        <w:sz w:val="24"/>
      </w:rPr>
      <w:t xml:space="preserve">          International Journal of Scientific Research in Engineering and Management (IJSREM)</w:t>
    </w:r>
    <w:r>
      <w:rPr>
        <w:rFonts w:ascii="Cambria" w:eastAsia="Cambria" w:hAnsi="Cambria" w:cs="Cambria"/>
        <w:sz w:val="20"/>
      </w:rPr>
      <w:t xml:space="preserve"> </w:t>
    </w:r>
  </w:p>
  <w:p w14:paraId="4B50A7E9" w14:textId="77777777" w:rsidR="004C6AEC" w:rsidRDefault="00FB1697">
    <w:pPr>
      <w:spacing w:after="96" w:line="259" w:lineRule="auto"/>
      <w:ind w:left="-1052" w:right="-645" w:firstLine="0"/>
      <w:jc w:val="right"/>
    </w:pPr>
    <w:r>
      <w:rPr>
        <w:rFonts w:ascii="Cambria" w:eastAsia="Cambria" w:hAnsi="Cambria" w:cs="Cambria"/>
        <w:b/>
        <w:color w:val="7F7F7F"/>
        <w:sz w:val="20"/>
      </w:rPr>
      <w:t xml:space="preserve">                          Volume: 09 Issue: 04 | April - 2025                             SJIF Rating: 8.586                                    </w:t>
    </w:r>
    <w:r>
      <w:rPr>
        <w:rFonts w:ascii="Cambria" w:eastAsia="Cambria" w:hAnsi="Cambria" w:cs="Cambria"/>
        <w:color w:val="00B0F0"/>
        <w:sz w:val="20"/>
      </w:rPr>
      <w:t>ISSN: 2582-3930</w:t>
    </w:r>
    <w:r>
      <w:rPr>
        <w:rFonts w:ascii="Cambria" w:eastAsia="Cambria" w:hAnsi="Cambria" w:cs="Cambria"/>
        <w:b/>
        <w:color w:val="7F7F7F"/>
        <w:sz w:val="20"/>
      </w:rPr>
      <w:t xml:space="preserve">  </w:t>
    </w:r>
    <w:r>
      <w:rPr>
        <w:rFonts w:ascii="Cambria" w:eastAsia="Cambria" w:hAnsi="Cambria" w:cs="Cambria"/>
        <w:sz w:val="20"/>
      </w:rPr>
      <w:t xml:space="preserve">                 </w:t>
    </w:r>
  </w:p>
  <w:p w14:paraId="70467147" w14:textId="77777777" w:rsidR="004C6AEC" w:rsidRDefault="00FB1697">
    <w:pPr>
      <w:spacing w:after="0" w:line="259" w:lineRule="auto"/>
      <w:ind w:left="-1052" w:right="0" w:firstLine="0"/>
      <w:jc w:val="left"/>
    </w:pPr>
    <w:r>
      <w:rPr>
        <w:rFonts w:ascii="Cambria" w:eastAsia="Cambria" w:hAnsi="Cambria" w:cs="Cambria"/>
        <w:b/>
        <w:color w:val="7F7F7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E8EC2" w14:textId="77777777" w:rsidR="000E3552" w:rsidRDefault="000E3552" w:rsidP="000E3552">
    <w:pPr>
      <w:spacing w:after="0" w:line="259" w:lineRule="auto"/>
      <w:ind w:left="-708" w:right="-709" w:firstLine="0"/>
      <w:rPr>
        <w:rFonts w:eastAsia="Cambria"/>
        <w:b/>
        <w:sz w:val="40"/>
        <w:szCs w:val="40"/>
      </w:rPr>
    </w:pPr>
  </w:p>
  <w:p w14:paraId="11078DA2" w14:textId="77777777" w:rsidR="004C6AEC" w:rsidRDefault="00FB1697">
    <w:pPr>
      <w:spacing w:after="0" w:line="259" w:lineRule="auto"/>
      <w:ind w:left="-1052" w:right="0" w:firstLine="0"/>
      <w:jc w:val="left"/>
    </w:pPr>
    <w:r>
      <w:rPr>
        <w:rFonts w:ascii="Cambria" w:eastAsia="Cambria" w:hAnsi="Cambria" w:cs="Cambria"/>
        <w:b/>
        <w:color w:val="7F7F7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BF6B0" w14:textId="77777777" w:rsidR="004C6AEC" w:rsidRDefault="00FB1697">
    <w:pPr>
      <w:spacing w:after="0" w:line="259" w:lineRule="auto"/>
      <w:ind w:left="-708" w:right="-709" w:firstLine="0"/>
      <w:jc w:val="center"/>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09600CD3" wp14:editId="44D8BC70">
              <wp:simplePos x="0" y="0"/>
              <wp:positionH relativeFrom="page">
                <wp:posOffset>274320</wp:posOffset>
              </wp:positionH>
              <wp:positionV relativeFrom="page">
                <wp:posOffset>52705</wp:posOffset>
              </wp:positionV>
              <wp:extent cx="6922771" cy="607695"/>
              <wp:effectExtent l="0" t="0" r="0" b="0"/>
              <wp:wrapNone/>
              <wp:docPr id="8571" name="Group 8571"/>
              <wp:cNvGraphicFramePr/>
              <a:graphic xmlns:a="http://schemas.openxmlformats.org/drawingml/2006/main">
                <a:graphicData uri="http://schemas.microsoft.com/office/word/2010/wordprocessingGroup">
                  <wpg:wgp>
                    <wpg:cNvGrpSpPr/>
                    <wpg:grpSpPr>
                      <a:xfrm>
                        <a:off x="0" y="0"/>
                        <a:ext cx="6922771" cy="607695"/>
                        <a:chOff x="0" y="0"/>
                        <a:chExt cx="6922771" cy="607695"/>
                      </a:xfrm>
                    </wpg:grpSpPr>
                    <pic:pic xmlns:pic="http://schemas.openxmlformats.org/drawingml/2006/picture">
                      <pic:nvPicPr>
                        <pic:cNvPr id="8572" name="Picture 8572"/>
                        <pic:cNvPicPr/>
                      </pic:nvPicPr>
                      <pic:blipFill>
                        <a:blip r:embed="rId1"/>
                        <a:stretch>
                          <a:fillRect/>
                        </a:stretch>
                      </pic:blipFill>
                      <pic:spPr>
                        <a:xfrm>
                          <a:off x="0" y="0"/>
                          <a:ext cx="749300" cy="607695"/>
                        </a:xfrm>
                        <a:prstGeom prst="rect">
                          <a:avLst/>
                        </a:prstGeom>
                      </pic:spPr>
                    </pic:pic>
                    <wps:wsp>
                      <wps:cNvPr id="8573" name="Shape 8573"/>
                      <wps:cNvSpPr/>
                      <wps:spPr>
                        <a:xfrm>
                          <a:off x="237490" y="546735"/>
                          <a:ext cx="6685281" cy="0"/>
                        </a:xfrm>
                        <a:custGeom>
                          <a:avLst/>
                          <a:gdLst/>
                          <a:ahLst/>
                          <a:cxnLst/>
                          <a:rect l="0" t="0" r="0" b="0"/>
                          <a:pathLst>
                            <a:path w="6685281">
                              <a:moveTo>
                                <a:pt x="0" y="0"/>
                              </a:moveTo>
                              <a:lnTo>
                                <a:pt x="6685281"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571" style="width:545.1pt;height:47.85pt;position:absolute;z-index:-2147483597;mso-position-horizontal-relative:page;mso-position-horizontal:absolute;margin-left:21.6pt;mso-position-vertical-relative:page;margin-top:4.15pt;" coordsize="69227,6076">
              <v:shape id="Picture 8572" style="position:absolute;width:7493;height:6076;left:0;top:0;" filled="f">
                <v:imagedata r:id="rId15"/>
              </v:shape>
              <v:shape id="Shape 8573" style="position:absolute;width:66852;height:0;left:2374;top:5467;" coordsize="6685281,0" path="m0,0l6685281,0">
                <v:stroke weight="0.75pt" endcap="flat" joinstyle="round" on="true" color="#808080"/>
                <v:fill on="false" color="#000000" opacity="0"/>
              </v:shape>
            </v:group>
          </w:pict>
        </mc:Fallback>
      </mc:AlternateContent>
    </w:r>
    <w:r>
      <w:rPr>
        <w:rFonts w:ascii="Cambria" w:eastAsia="Cambria" w:hAnsi="Cambria" w:cs="Cambria"/>
        <w:b/>
        <w:sz w:val="24"/>
      </w:rPr>
      <w:t xml:space="preserve">          International Journal of Scientific Research in Engineering and Management (IJSREM)</w:t>
    </w:r>
    <w:r>
      <w:rPr>
        <w:rFonts w:ascii="Cambria" w:eastAsia="Cambria" w:hAnsi="Cambria" w:cs="Cambria"/>
        <w:sz w:val="20"/>
      </w:rPr>
      <w:t xml:space="preserve"> </w:t>
    </w:r>
  </w:p>
  <w:p w14:paraId="2AC3759C" w14:textId="77777777" w:rsidR="004C6AEC" w:rsidRDefault="00FB1697">
    <w:pPr>
      <w:spacing w:after="96" w:line="259" w:lineRule="auto"/>
      <w:ind w:left="-1052" w:right="-645" w:firstLine="0"/>
      <w:jc w:val="right"/>
    </w:pPr>
    <w:r>
      <w:rPr>
        <w:rFonts w:ascii="Cambria" w:eastAsia="Cambria" w:hAnsi="Cambria" w:cs="Cambria"/>
        <w:b/>
        <w:color w:val="7F7F7F"/>
        <w:sz w:val="20"/>
      </w:rPr>
      <w:t xml:space="preserve">                          Volume: 09 Issue: 04 | April - 2025                             SJIF Rating: 8.586                                    </w:t>
    </w:r>
    <w:r>
      <w:rPr>
        <w:rFonts w:ascii="Cambria" w:eastAsia="Cambria" w:hAnsi="Cambria" w:cs="Cambria"/>
        <w:color w:val="00B0F0"/>
        <w:sz w:val="20"/>
      </w:rPr>
      <w:t>ISSN: 2582-3930</w:t>
    </w:r>
    <w:r>
      <w:rPr>
        <w:rFonts w:ascii="Cambria" w:eastAsia="Cambria" w:hAnsi="Cambria" w:cs="Cambria"/>
        <w:b/>
        <w:color w:val="7F7F7F"/>
        <w:sz w:val="20"/>
      </w:rPr>
      <w:t xml:space="preserve">  </w:t>
    </w:r>
    <w:r>
      <w:rPr>
        <w:rFonts w:ascii="Cambria" w:eastAsia="Cambria" w:hAnsi="Cambria" w:cs="Cambria"/>
        <w:sz w:val="20"/>
      </w:rPr>
      <w:t xml:space="preserve">                 </w:t>
    </w:r>
  </w:p>
  <w:p w14:paraId="2783B9F0" w14:textId="77777777" w:rsidR="004C6AEC" w:rsidRDefault="00FB1697">
    <w:pPr>
      <w:spacing w:after="0" w:line="259" w:lineRule="auto"/>
      <w:ind w:left="-1052" w:right="0" w:firstLine="0"/>
      <w:jc w:val="left"/>
    </w:pPr>
    <w:r>
      <w:rPr>
        <w:rFonts w:ascii="Cambria" w:eastAsia="Cambria" w:hAnsi="Cambria" w:cs="Cambria"/>
        <w:b/>
        <w:color w:val="7F7F7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E0867"/>
    <w:multiLevelType w:val="hybridMultilevel"/>
    <w:tmpl w:val="2600126C"/>
    <w:lvl w:ilvl="0" w:tplc="2EC20CE6">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91CE97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2C764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88C9BF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8CFF7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E2BE1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603C4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BAE2F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5C435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30546B0"/>
    <w:multiLevelType w:val="hybridMultilevel"/>
    <w:tmpl w:val="0FA8098E"/>
    <w:lvl w:ilvl="0" w:tplc="DD628F72">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CA879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E02A3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32A2B7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EA2A8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7E6C4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26575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C6E49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E658E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667901649">
    <w:abstractNumId w:val="1"/>
  </w:num>
  <w:num w:numId="2" w16cid:durableId="23227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AEC"/>
    <w:rsid w:val="00011C33"/>
    <w:rsid w:val="000E3552"/>
    <w:rsid w:val="001D30DA"/>
    <w:rsid w:val="002370F3"/>
    <w:rsid w:val="00295833"/>
    <w:rsid w:val="002B7850"/>
    <w:rsid w:val="002F21B8"/>
    <w:rsid w:val="004914B7"/>
    <w:rsid w:val="004C5321"/>
    <w:rsid w:val="004C6AEC"/>
    <w:rsid w:val="00510C80"/>
    <w:rsid w:val="005719A5"/>
    <w:rsid w:val="00572D62"/>
    <w:rsid w:val="00771403"/>
    <w:rsid w:val="007906B4"/>
    <w:rsid w:val="007F74FD"/>
    <w:rsid w:val="00844E49"/>
    <w:rsid w:val="008502E9"/>
    <w:rsid w:val="008A334A"/>
    <w:rsid w:val="008E1003"/>
    <w:rsid w:val="009124D5"/>
    <w:rsid w:val="00922411"/>
    <w:rsid w:val="009478D3"/>
    <w:rsid w:val="00B60A8F"/>
    <w:rsid w:val="00BE4DA5"/>
    <w:rsid w:val="00C03D9A"/>
    <w:rsid w:val="00FB1697"/>
    <w:rsid w:val="00FF2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8B69"/>
  <w15:docId w15:val="{42DD73AE-7DD2-4ED1-9759-7A073AF6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3" w:line="267" w:lineRule="auto"/>
      <w:ind w:left="10" w:right="84"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216" w:line="259" w:lineRule="auto"/>
      <w:ind w:left="10" w:hanging="10"/>
      <w:outlineLvl w:val="0"/>
    </w:pPr>
    <w:rPr>
      <w:rFonts w:ascii="Times New Roman" w:eastAsia="Times New Roman" w:hAnsi="Times New Roman" w:cs="Times New Roman"/>
      <w:b/>
      <w:color w:val="000000"/>
      <w:sz w:val="22"/>
    </w:rPr>
  </w:style>
  <w:style w:type="paragraph" w:styleId="Heading2">
    <w:name w:val="heading 2"/>
    <w:basedOn w:val="Normal"/>
    <w:next w:val="Normal"/>
    <w:link w:val="Heading2Char"/>
    <w:uiPriority w:val="9"/>
    <w:semiHidden/>
    <w:unhideWhenUsed/>
    <w:qFormat/>
    <w:rsid w:val="009478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BodyText">
    <w:name w:val="Body Text"/>
    <w:basedOn w:val="Normal"/>
    <w:link w:val="BodyTextChar"/>
    <w:uiPriority w:val="1"/>
    <w:rsid w:val="009478D3"/>
    <w:pPr>
      <w:widowControl w:val="0"/>
      <w:autoSpaceDE w:val="0"/>
      <w:autoSpaceDN w:val="0"/>
      <w:spacing w:after="0" w:line="240" w:lineRule="auto"/>
      <w:ind w:left="0" w:right="0" w:firstLine="0"/>
      <w:jc w:val="left"/>
    </w:pPr>
    <w:rPr>
      <w:color w:val="auto"/>
      <w:kern w:val="0"/>
      <w:sz w:val="24"/>
      <w:lang w:val="en-US" w:eastAsia="en-US"/>
      <w14:ligatures w14:val="none"/>
    </w:rPr>
  </w:style>
  <w:style w:type="character" w:customStyle="1" w:styleId="BodyTextChar">
    <w:name w:val="Body Text Char"/>
    <w:basedOn w:val="DefaultParagraphFont"/>
    <w:link w:val="BodyText"/>
    <w:uiPriority w:val="1"/>
    <w:rsid w:val="009478D3"/>
    <w:rPr>
      <w:rFonts w:ascii="Times New Roman" w:eastAsia="Times New Roman" w:hAnsi="Times New Roman" w:cs="Times New Roman"/>
      <w:kern w:val="0"/>
      <w:lang w:val="en-US" w:eastAsia="en-US"/>
      <w14:ligatures w14:val="none"/>
    </w:rPr>
  </w:style>
  <w:style w:type="character" w:customStyle="1" w:styleId="Heading2Char">
    <w:name w:val="Heading 2 Char"/>
    <w:basedOn w:val="DefaultParagraphFont"/>
    <w:link w:val="Heading2"/>
    <w:uiPriority w:val="9"/>
    <w:semiHidden/>
    <w:rsid w:val="009478D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A334A"/>
    <w:rPr>
      <w:color w:val="0563C1" w:themeColor="hyperlink"/>
      <w:u w:val="single"/>
    </w:rPr>
  </w:style>
  <w:style w:type="character" w:styleId="UnresolvedMention">
    <w:name w:val="Unresolved Mention"/>
    <w:basedOn w:val="DefaultParagraphFont"/>
    <w:uiPriority w:val="99"/>
    <w:semiHidden/>
    <w:unhideWhenUsed/>
    <w:rsid w:val="008A3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15"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15"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cp:lastModifiedBy>Nikhil Bachu</cp:lastModifiedBy>
  <cp:revision>19</cp:revision>
  <dcterms:created xsi:type="dcterms:W3CDTF">2025-06-17T14:12:00Z</dcterms:created>
  <dcterms:modified xsi:type="dcterms:W3CDTF">2025-06-17T15:40:00Z</dcterms:modified>
</cp:coreProperties>
</file>